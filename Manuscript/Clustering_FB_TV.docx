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2CD14" w14:textId="77777777" w:rsidR="00A76645" w:rsidRPr="00A76645" w:rsidRDefault="00A76645" w:rsidP="00472F31">
      <w:pPr>
        <w:spacing w:after="0" w:line="240" w:lineRule="auto"/>
        <w:jc w:val="both"/>
        <w:rPr>
          <w:rFonts w:eastAsia="Times New Roman" w:cs="Times New Roman"/>
          <w:b/>
          <w:lang w:eastAsia="en-GB"/>
        </w:rPr>
      </w:pPr>
      <w:commentRangeStart w:id="0"/>
      <w:commentRangeStart w:id="1"/>
      <w:r w:rsidRPr="00A76645">
        <w:rPr>
          <w:rFonts w:eastAsia="Times New Roman" w:cs="Times New Roman"/>
          <w:b/>
          <w:color w:val="000000"/>
          <w:lang w:eastAsia="en-GB"/>
        </w:rPr>
        <w:t>Methods</w:t>
      </w:r>
      <w:commentRangeEnd w:id="0"/>
      <w:r w:rsidR="00A866A3">
        <w:rPr>
          <w:rStyle w:val="Refdecomentrio"/>
        </w:rPr>
        <w:commentReference w:id="0"/>
      </w:r>
      <w:commentRangeEnd w:id="1"/>
      <w:r w:rsidR="007E4D23">
        <w:rPr>
          <w:rStyle w:val="Refdecomentrio"/>
        </w:rPr>
        <w:commentReference w:id="1"/>
      </w:r>
    </w:p>
    <w:p w14:paraId="5FE26429" w14:textId="77777777" w:rsidR="00A76645" w:rsidRPr="00A76645" w:rsidRDefault="00A76645" w:rsidP="00472F31">
      <w:pPr>
        <w:spacing w:after="0" w:line="240" w:lineRule="auto"/>
        <w:jc w:val="both"/>
        <w:rPr>
          <w:rFonts w:eastAsia="Times New Roman" w:cs="Times New Roman"/>
          <w:lang w:eastAsia="en-GB"/>
        </w:rPr>
      </w:pPr>
    </w:p>
    <w:p w14:paraId="0B296851"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Improving the performance of a ship requires a detailed analysis of the energy demands to optimize the dimensioning and operation of the technologies and processes to install on-board. It requires the analysis of the hourly, daily and seasonal variations of the heat/power consumption, operating (e.g. ship speed) and external conditions (e.g. air temperature). However, gathering and processing those data may be time-consuming because of the high number of points to assess. It is therefore desirable to reduce this large quantity of information while keeping the relevant details on the relations between the variables of interest. </w:t>
      </w:r>
    </w:p>
    <w:p w14:paraId="4E93A2B9" w14:textId="7365C319" w:rsidR="00A76645" w:rsidRPr="00A76645" w:rsidDel="007E4D23" w:rsidRDefault="00A76645" w:rsidP="007E4D23">
      <w:pPr>
        <w:spacing w:after="0" w:line="240" w:lineRule="auto"/>
        <w:jc w:val="both"/>
        <w:rPr>
          <w:del w:id="2" w:author="Tuong-Van Nguyen" w:date="2018-05-11T12:25:00Z"/>
          <w:rFonts w:eastAsia="Times New Roman" w:cs="Times New Roman"/>
          <w:lang w:eastAsia="en-GB"/>
        </w:rPr>
      </w:pPr>
      <w:r w:rsidRPr="00A76645">
        <w:rPr>
          <w:rFonts w:eastAsia="Times New Roman" w:cs="Times New Roman"/>
          <w:color w:val="000000"/>
          <w:lang w:eastAsia="en-GB"/>
        </w:rPr>
        <w:t xml:space="preserve">One way is to represent these yearly profiles in a limited number of representative (typical) periods, avoiding the repetition of similar data sets. Clustering consists of grouping such sets in a single group (cluster) so that the items in the same group are more </w:t>
      </w:r>
      <w:r w:rsidR="00472F31" w:rsidRPr="00C02633">
        <w:rPr>
          <w:rFonts w:eastAsia="Times New Roman" w:cs="Times New Roman"/>
          <w:color w:val="000000"/>
          <w:lang w:eastAsia="en-GB"/>
        </w:rPr>
        <w:t>like</w:t>
      </w:r>
      <w:r w:rsidRPr="00A76645">
        <w:rPr>
          <w:rFonts w:eastAsia="Times New Roman" w:cs="Times New Roman"/>
          <w:color w:val="000000"/>
          <w:lang w:eastAsia="en-GB"/>
        </w:rPr>
        <w:t xml:space="preserve"> each other than to those belonging to other groups. Several algorithms are introduced in the literature to partition these datasets. </w:t>
      </w:r>
      <w:commentRangeStart w:id="3"/>
      <w:commentRangeStart w:id="4"/>
      <w:r w:rsidRPr="00A76645">
        <w:rPr>
          <w:rFonts w:eastAsia="Times New Roman" w:cs="Times New Roman"/>
          <w:color w:val="000000"/>
          <w:lang w:eastAsia="en-GB"/>
        </w:rPr>
        <w:t>The one selected in this work is the Lloyd’s (k-means) algorithm, which is a non-deterministic method computationally faster than conventional hierarchical tools</w:t>
      </w:r>
      <w:ins w:id="5" w:author="Tuong-Van Nguyen" w:date="2018-05-11T12:25:00Z">
        <w:r w:rsidR="007E4D23">
          <w:rPr>
            <w:rFonts w:eastAsia="Times New Roman" w:cs="Times New Roman"/>
            <w:color w:val="000000"/>
            <w:lang w:eastAsia="en-GB"/>
          </w:rPr>
          <w:t xml:space="preserve">. </w:t>
        </w:r>
      </w:ins>
      <w:del w:id="6" w:author="Tuong-Van Nguyen" w:date="2018-05-11T12:25:00Z">
        <w:r w:rsidRPr="00A76645" w:rsidDel="007E4D23">
          <w:rPr>
            <w:rFonts w:eastAsia="Times New Roman" w:cs="Times New Roman"/>
            <w:color w:val="000000"/>
            <w:lang w:eastAsia="en-GB"/>
          </w:rPr>
          <w:delText>:  </w:delText>
        </w:r>
      </w:del>
    </w:p>
    <w:p w14:paraId="10D66EFF" w14:textId="32B1A029" w:rsidR="00A76645" w:rsidRPr="00A76645" w:rsidDel="007E4D23" w:rsidRDefault="00A76645" w:rsidP="007E4D23">
      <w:pPr>
        <w:spacing w:after="0" w:line="240" w:lineRule="auto"/>
        <w:jc w:val="both"/>
        <w:rPr>
          <w:del w:id="7" w:author="Tuong-Van Nguyen" w:date="2018-05-11T12:25:00Z"/>
          <w:rFonts w:eastAsia="Times New Roman" w:cs="Times New Roman"/>
          <w:color w:val="000000"/>
          <w:lang w:eastAsia="en-GB"/>
        </w:rPr>
        <w:pPrChange w:id="8" w:author="Tuong-Van Nguyen" w:date="2018-05-11T12:25:00Z">
          <w:pPr>
            <w:numPr>
              <w:numId w:val="1"/>
            </w:numPr>
            <w:tabs>
              <w:tab w:val="num" w:pos="720"/>
            </w:tabs>
            <w:spacing w:after="0" w:line="240" w:lineRule="auto"/>
            <w:ind w:left="720" w:hanging="360"/>
            <w:jc w:val="both"/>
            <w:textAlignment w:val="baseline"/>
          </w:pPr>
        </w:pPrChange>
      </w:pPr>
      <w:del w:id="9" w:author="Tuong-Van Nguyen" w:date="2018-05-11T12:25:00Z">
        <w:r w:rsidRPr="00A76645" w:rsidDel="007E4D23">
          <w:rPr>
            <w:rFonts w:eastAsia="Times New Roman" w:cs="Times New Roman"/>
            <w:color w:val="000000"/>
            <w:lang w:eastAsia="en-GB"/>
          </w:rPr>
          <w:delText>N</w:delText>
        </w:r>
        <w:r w:rsidRPr="00A76645" w:rsidDel="007E4D23">
          <w:rPr>
            <w:rFonts w:eastAsia="Times New Roman" w:cs="Times New Roman"/>
            <w:i/>
            <w:iCs/>
            <w:color w:val="000000"/>
            <w:lang w:eastAsia="en-GB"/>
          </w:rPr>
          <w:delText>k</w:delText>
        </w:r>
        <w:r w:rsidRPr="00A76645" w:rsidDel="007E4D23">
          <w:rPr>
            <w:rFonts w:eastAsia="Times New Roman" w:cs="Times New Roman"/>
            <w:color w:val="000000"/>
            <w:lang w:eastAsia="en-GB"/>
          </w:rPr>
          <w:delText xml:space="preserve"> points are chosen (randomly or not) as cluster centers;</w:delText>
        </w:r>
      </w:del>
    </w:p>
    <w:p w14:paraId="0D6CF3AC" w14:textId="3F4CB4A5" w:rsidR="00A76645" w:rsidRPr="00A76645" w:rsidDel="007E4D23" w:rsidRDefault="00A76645" w:rsidP="007E4D23">
      <w:pPr>
        <w:spacing w:after="0" w:line="240" w:lineRule="auto"/>
        <w:jc w:val="both"/>
        <w:rPr>
          <w:del w:id="10" w:author="Tuong-Van Nguyen" w:date="2018-05-11T12:25:00Z"/>
          <w:rFonts w:eastAsia="Times New Roman" w:cs="Times New Roman"/>
          <w:color w:val="000000"/>
          <w:lang w:eastAsia="en-GB"/>
        </w:rPr>
        <w:pPrChange w:id="11" w:author="Tuong-Van Nguyen" w:date="2018-05-11T12:25:00Z">
          <w:pPr>
            <w:numPr>
              <w:numId w:val="1"/>
            </w:numPr>
            <w:tabs>
              <w:tab w:val="num" w:pos="720"/>
            </w:tabs>
            <w:spacing w:after="0" w:line="240" w:lineRule="auto"/>
            <w:ind w:left="720" w:hanging="360"/>
            <w:jc w:val="both"/>
            <w:textAlignment w:val="baseline"/>
          </w:pPr>
        </w:pPrChange>
      </w:pPr>
      <w:del w:id="12" w:author="Tuong-Van Nguyen" w:date="2018-05-11T12:25:00Z">
        <w:r w:rsidRPr="00A76645" w:rsidDel="007E4D23">
          <w:rPr>
            <w:rFonts w:eastAsia="Times New Roman" w:cs="Times New Roman"/>
            <w:color w:val="000000"/>
            <w:lang w:eastAsia="en-GB"/>
          </w:rPr>
          <w:delText xml:space="preserve">each observation is assigned to the nearest cluster center (set partitioning); </w:delText>
        </w:r>
      </w:del>
    </w:p>
    <w:p w14:paraId="27CCC874" w14:textId="2950C165" w:rsidR="00A76645" w:rsidRPr="00A76645" w:rsidDel="007E4D23" w:rsidRDefault="00A76645" w:rsidP="007E4D23">
      <w:pPr>
        <w:spacing w:after="0" w:line="240" w:lineRule="auto"/>
        <w:jc w:val="both"/>
        <w:rPr>
          <w:del w:id="13" w:author="Tuong-Van Nguyen" w:date="2018-05-11T12:25:00Z"/>
          <w:rFonts w:eastAsia="Times New Roman" w:cs="Times New Roman"/>
          <w:color w:val="000000"/>
          <w:lang w:eastAsia="en-GB"/>
        </w:rPr>
        <w:pPrChange w:id="14" w:author="Tuong-Van Nguyen" w:date="2018-05-11T12:25:00Z">
          <w:pPr>
            <w:numPr>
              <w:numId w:val="1"/>
            </w:numPr>
            <w:tabs>
              <w:tab w:val="num" w:pos="720"/>
            </w:tabs>
            <w:spacing w:after="0" w:line="240" w:lineRule="auto"/>
            <w:ind w:left="720" w:hanging="360"/>
            <w:jc w:val="both"/>
            <w:textAlignment w:val="baseline"/>
          </w:pPr>
        </w:pPrChange>
      </w:pPr>
      <w:del w:id="15" w:author="Tuong-Van Nguyen" w:date="2018-05-11T12:25:00Z">
        <w:r w:rsidRPr="00A76645" w:rsidDel="007E4D23">
          <w:rPr>
            <w:rFonts w:eastAsia="Times New Roman" w:cs="Times New Roman"/>
            <w:color w:val="000000"/>
            <w:lang w:eastAsia="en-GB"/>
          </w:rPr>
          <w:delText>the centroids (means) of each cluster are assigned as new cluster centers;</w:delText>
        </w:r>
      </w:del>
    </w:p>
    <w:p w14:paraId="7632E21A" w14:textId="1B99EBCD" w:rsidR="00A76645" w:rsidRPr="00A76645" w:rsidDel="007E4D23" w:rsidRDefault="00A76645" w:rsidP="007E4D23">
      <w:pPr>
        <w:spacing w:after="0" w:line="240" w:lineRule="auto"/>
        <w:jc w:val="both"/>
        <w:rPr>
          <w:del w:id="16" w:author="Tuong-Van Nguyen" w:date="2018-05-11T12:25:00Z"/>
          <w:rFonts w:eastAsia="Times New Roman" w:cs="Times New Roman"/>
          <w:color w:val="000000"/>
          <w:lang w:eastAsia="en-GB"/>
        </w:rPr>
        <w:pPrChange w:id="17" w:author="Tuong-Van Nguyen" w:date="2018-05-11T12:25:00Z">
          <w:pPr>
            <w:numPr>
              <w:numId w:val="1"/>
            </w:numPr>
            <w:tabs>
              <w:tab w:val="num" w:pos="720"/>
            </w:tabs>
            <w:spacing w:after="0" w:line="240" w:lineRule="auto"/>
            <w:ind w:left="720" w:hanging="360"/>
            <w:jc w:val="both"/>
            <w:textAlignment w:val="baseline"/>
          </w:pPr>
        </w:pPrChange>
      </w:pPr>
      <w:del w:id="18" w:author="Tuong-Van Nguyen" w:date="2018-05-11T12:25:00Z">
        <w:r w:rsidRPr="00A76645" w:rsidDel="007E4D23">
          <w:rPr>
            <w:rFonts w:eastAsia="Times New Roman" w:cs="Times New Roman"/>
            <w:color w:val="000000"/>
            <w:lang w:eastAsia="en-GB"/>
          </w:rPr>
          <w:delText>steps (2) and (3) are repeated until the convergence criterion (e.g. minimal decrease in squared error, maximum number of evaluations…) is satisfied.      </w:delText>
        </w:r>
      </w:del>
    </w:p>
    <w:p w14:paraId="19190917" w14:textId="3745B671" w:rsidR="00A76645" w:rsidRPr="00A76645" w:rsidRDefault="00A76645" w:rsidP="007E4D23">
      <w:pPr>
        <w:spacing w:after="0" w:line="240" w:lineRule="auto"/>
        <w:jc w:val="both"/>
        <w:rPr>
          <w:rFonts w:eastAsia="Times New Roman" w:cs="Times New Roman"/>
          <w:lang w:eastAsia="en-GB"/>
        </w:rPr>
      </w:pPr>
      <w:del w:id="19" w:author="Tuong-Van Nguyen" w:date="2018-05-11T12:25:00Z">
        <w:r w:rsidRPr="00A76645" w:rsidDel="007E4D23">
          <w:rPr>
            <w:rFonts w:eastAsia="Times New Roman" w:cs="Times New Roman"/>
            <w:color w:val="000000"/>
            <w:lang w:eastAsia="en-GB"/>
          </w:rPr>
          <w:delText xml:space="preserve">The k-means algorithm does not necessarily result into an optimum clustering, as it depends on the cluster initialisation (starting point </w:delText>
        </w:r>
        <w:r w:rsidRPr="00A76645" w:rsidDel="007E4D23">
          <w:rPr>
            <w:rFonts w:eastAsia="Times New Roman" w:cs="Times New Roman"/>
            <w:i/>
            <w:iCs/>
            <w:color w:val="000000"/>
            <w:lang w:eastAsia="en-GB"/>
          </w:rPr>
          <w:delText>v</w:delText>
        </w:r>
        <w:r w:rsidRPr="00A76645" w:rsidDel="007E4D23">
          <w:rPr>
            <w:rFonts w:eastAsia="Times New Roman" w:cs="Times New Roman"/>
            <w:color w:val="000000"/>
            <w:lang w:eastAsia="en-GB"/>
          </w:rPr>
          <w:delText>) and number (N</w:delText>
        </w:r>
        <w:r w:rsidRPr="00A76645" w:rsidDel="007E4D23">
          <w:rPr>
            <w:rFonts w:eastAsia="Times New Roman" w:cs="Times New Roman"/>
            <w:i/>
            <w:iCs/>
            <w:color w:val="000000"/>
            <w:lang w:eastAsia="en-GB"/>
          </w:rPr>
          <w:delText>k</w:delText>
        </w:r>
        <w:r w:rsidRPr="00A76645" w:rsidDel="007E4D23">
          <w:rPr>
            <w:rFonts w:eastAsia="Times New Roman" w:cs="Times New Roman"/>
            <w:color w:val="000000"/>
            <w:lang w:eastAsia="en-GB"/>
          </w:rPr>
          <w:delText xml:space="preserve">). </w:delText>
        </w:r>
      </w:del>
      <w:r w:rsidRPr="00A76645">
        <w:rPr>
          <w:rFonts w:eastAsia="Times New Roman" w:cs="Times New Roman"/>
          <w:color w:val="000000"/>
          <w:lang w:eastAsia="en-GB"/>
        </w:rPr>
        <w:t xml:space="preserve">The approach applied by </w:t>
      </w:r>
      <w:proofErr w:type="spellStart"/>
      <w:r w:rsidRPr="00A76645">
        <w:rPr>
          <w:rFonts w:eastAsia="Times New Roman" w:cs="Times New Roman"/>
          <w:color w:val="000000"/>
          <w:lang w:eastAsia="en-GB"/>
        </w:rPr>
        <w:t>Fazlollahi</w:t>
      </w:r>
      <w:proofErr w:type="spellEnd"/>
      <w:r w:rsidRPr="00A76645">
        <w:rPr>
          <w:rFonts w:eastAsia="Times New Roman" w:cs="Times New Roman"/>
          <w:color w:val="000000"/>
          <w:lang w:eastAsia="en-GB"/>
        </w:rPr>
        <w:t xml:space="preserve"> et al. was used </w:t>
      </w:r>
      <w:del w:id="20" w:author="Tuong-Van Nguyen" w:date="2018-05-11T12:25:00Z">
        <w:r w:rsidRPr="00A76645" w:rsidDel="007E4D23">
          <w:rPr>
            <w:rFonts w:eastAsia="Times New Roman" w:cs="Times New Roman"/>
            <w:color w:val="000000"/>
            <w:lang w:eastAsia="en-GB"/>
          </w:rPr>
          <w:delText xml:space="preserve">in the present work </w:delText>
        </w:r>
      </w:del>
      <w:r w:rsidRPr="00A76645">
        <w:rPr>
          <w:rFonts w:eastAsia="Times New Roman" w:cs="Times New Roman"/>
          <w:color w:val="000000"/>
          <w:lang w:eastAsia="en-GB"/>
        </w:rPr>
        <w:t>to select the optimum number of clusters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w:t>
      </w:r>
      <w:del w:id="21" w:author="Tuong-Van Nguyen" w:date="2018-05-11T12:25:00Z">
        <w:r w:rsidRPr="00A76645" w:rsidDel="007E4D23">
          <w:rPr>
            <w:rFonts w:eastAsia="Times New Roman" w:cs="Times New Roman"/>
            <w:color w:val="000000"/>
            <w:lang w:eastAsia="en-GB"/>
          </w:rPr>
          <w:delText>The number of clusters</w:delText>
        </w:r>
      </w:del>
      <w:ins w:id="22" w:author="Tuong-Van Nguyen" w:date="2018-05-11T12:25:00Z">
        <w:r w:rsidR="007E4D23">
          <w:rPr>
            <w:rFonts w:eastAsia="Times New Roman" w:cs="Times New Roman"/>
            <w:color w:val="000000"/>
            <w:lang w:eastAsia="en-GB"/>
          </w:rPr>
          <w:t>It</w:t>
        </w:r>
      </w:ins>
      <w:r w:rsidRPr="00A76645">
        <w:rPr>
          <w:rFonts w:eastAsia="Times New Roman" w:cs="Times New Roman"/>
          <w:color w:val="000000"/>
          <w:lang w:eastAsia="en-GB"/>
        </w:rPr>
        <w:t xml:space="preserve">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should be as low as possible for data handling purposes, while preserving a high accuracy of the retrieved data. It builds on the calculation of three criteria: </w:t>
      </w:r>
    </w:p>
    <w:p w14:paraId="707E84C1"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average intra-cluster distance to assess the density of each cluster, preferably small;</w:t>
      </w:r>
    </w:p>
    <w:p w14:paraId="40B7D24E"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average inter-cluster distance to assess the distance between each, preferably high; </w:t>
      </w:r>
    </w:p>
    <w:p w14:paraId="670BCD48" w14:textId="1B6206ED"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expected square error, which is a statistical measure suggested by Pham et al.. </w:t>
      </w:r>
      <w:del w:id="23" w:author="Tuong-Van Nguyen" w:date="2018-05-11T12:25:00Z">
        <w:r w:rsidRPr="00A76645" w:rsidDel="007E4D23">
          <w:rPr>
            <w:rFonts w:eastAsia="Times New Roman" w:cs="Times New Roman"/>
            <w:color w:val="000000"/>
            <w:lang w:eastAsia="en-GB"/>
          </w:rPr>
          <w:delText xml:space="preserve">It </w:delText>
        </w:r>
        <w:bookmarkStart w:id="24" w:name="_GoBack"/>
        <w:r w:rsidRPr="00A76645" w:rsidDel="007E4D23">
          <w:rPr>
            <w:rFonts w:eastAsia="Times New Roman" w:cs="Times New Roman"/>
            <w:color w:val="000000"/>
            <w:lang w:eastAsia="en-GB"/>
          </w:rPr>
          <w:delText xml:space="preserve">evaluates the ratio of the observed to expected squared errors for the clusters - a low value </w:delText>
        </w:r>
        <w:bookmarkEnd w:id="24"/>
        <w:r w:rsidRPr="00A76645" w:rsidDel="007E4D23">
          <w:rPr>
            <w:rFonts w:eastAsia="Times New Roman" w:cs="Times New Roman"/>
            <w:color w:val="000000"/>
            <w:lang w:eastAsia="en-GB"/>
          </w:rPr>
          <w:delText xml:space="preserve">indicates an improvement from defining </w:delText>
        </w:r>
        <w:r w:rsidRPr="00A76645" w:rsidDel="007E4D23">
          <w:rPr>
            <w:rFonts w:eastAsia="Times New Roman" w:cs="Times New Roman"/>
            <w:i/>
            <w:iCs/>
            <w:color w:val="000000"/>
            <w:lang w:eastAsia="en-GB"/>
          </w:rPr>
          <w:delText>k-1</w:delText>
        </w:r>
        <w:r w:rsidRPr="00A76645" w:rsidDel="007E4D23">
          <w:rPr>
            <w:rFonts w:eastAsia="Times New Roman" w:cs="Times New Roman"/>
            <w:color w:val="000000"/>
            <w:lang w:eastAsia="en-GB"/>
          </w:rPr>
          <w:delText xml:space="preserve"> to </w:delText>
        </w:r>
        <w:r w:rsidRPr="00A76645" w:rsidDel="007E4D23">
          <w:rPr>
            <w:rFonts w:eastAsia="Times New Roman" w:cs="Times New Roman"/>
            <w:i/>
            <w:iCs/>
            <w:color w:val="000000"/>
            <w:lang w:eastAsia="en-GB"/>
          </w:rPr>
          <w:delText>k</w:delText>
        </w:r>
        <w:r w:rsidRPr="00A76645" w:rsidDel="007E4D23">
          <w:rPr>
            <w:rFonts w:eastAsia="Times New Roman" w:cs="Times New Roman"/>
            <w:color w:val="000000"/>
            <w:lang w:eastAsia="en-GB"/>
          </w:rPr>
          <w:delText xml:space="preserve"> clusters. </w:delText>
        </w:r>
      </w:del>
    </w:p>
    <w:p w14:paraId="4ACF1FEB"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In parallel, the cluster quality was systematically evaluated by calculating the following performance indicators:</w:t>
      </w:r>
      <w:commentRangeEnd w:id="3"/>
      <w:r w:rsidR="00135C7D">
        <w:rPr>
          <w:rStyle w:val="Refdecomentrio"/>
        </w:rPr>
        <w:commentReference w:id="3"/>
      </w:r>
      <w:commentRangeEnd w:id="4"/>
      <w:r w:rsidR="00CE33BF">
        <w:rPr>
          <w:rStyle w:val="Refdecomentrio"/>
        </w:rPr>
        <w:commentReference w:id="4"/>
      </w:r>
    </w:p>
    <w:p w14:paraId="07084F45" w14:textId="7CC4F1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commentRangeStart w:id="25"/>
      <w:commentRangeStart w:id="26"/>
      <w:r w:rsidRPr="00A76645">
        <w:rPr>
          <w:rFonts w:eastAsia="Times New Roman" w:cs="Times New Roman"/>
          <w:color w:val="000000"/>
          <w:lang w:eastAsia="en-GB"/>
        </w:rPr>
        <w:t>the profile deviation (deviation between original and typical period profiles)</w:t>
      </w:r>
      <w:r w:rsidR="00BF7E84">
        <w:rPr>
          <w:rFonts w:eastAsia="Times New Roman" w:cs="Times New Roman"/>
          <w:color w:val="000000"/>
          <w:lang w:eastAsia="en-GB"/>
        </w:rPr>
        <w:t xml:space="preserve">, </w:t>
      </w:r>
      <w:proofErr w:type="spellStart"/>
      <w:r w:rsidR="00BF7E84" w:rsidRPr="00BF7E84">
        <w:rPr>
          <w:sz w:val="20"/>
        </w:rPr>
        <w:t>σ</w:t>
      </w:r>
      <w:r w:rsidR="00BF7E84">
        <w:rPr>
          <w:sz w:val="20"/>
          <w:vertAlign w:val="subscript"/>
        </w:rPr>
        <w:t>profile</w:t>
      </w:r>
      <w:proofErr w:type="spellEnd"/>
      <w:r w:rsidRPr="00A76645">
        <w:rPr>
          <w:rFonts w:eastAsia="Times New Roman" w:cs="Times New Roman"/>
          <w:color w:val="000000"/>
          <w:lang w:eastAsia="en-GB"/>
        </w:rPr>
        <w:t>;</w:t>
      </w:r>
    </w:p>
    <w:p w14:paraId="64D5B5D3" w14:textId="2A6F5A89" w:rsidR="00A76645" w:rsidRPr="00A76645" w:rsidRDefault="00A76645" w:rsidP="003A00B4">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deviation from the load duration curve of the average values of each period</w:t>
      </w:r>
      <w:r w:rsidR="00BF7E84" w:rsidRPr="00BF7E84">
        <w:rPr>
          <w:rFonts w:eastAsia="Times New Roman" w:cs="Times New Roman"/>
          <w:color w:val="000000"/>
          <w:lang w:eastAsia="en-GB"/>
        </w:rPr>
        <w:t xml:space="preserve">, </w:t>
      </w:r>
      <w:proofErr w:type="spellStart"/>
      <w:r w:rsidR="00BF7E84" w:rsidRPr="00BF7E84">
        <w:rPr>
          <w:sz w:val="20"/>
        </w:rPr>
        <w:t>σ</w:t>
      </w:r>
      <w:r w:rsidR="00BF7E84" w:rsidRPr="00BF7E84">
        <w:rPr>
          <w:sz w:val="20"/>
          <w:vertAlign w:val="subscript"/>
        </w:rPr>
        <w:t>CDC</w:t>
      </w:r>
      <w:proofErr w:type="spellEnd"/>
      <w:r w:rsidRPr="00A76645">
        <w:rPr>
          <w:rFonts w:eastAsia="Times New Roman" w:cs="Times New Roman"/>
          <w:color w:val="000000"/>
          <w:lang w:eastAsia="en-GB"/>
        </w:rPr>
        <w:t>;</w:t>
      </w:r>
    </w:p>
    <w:p w14:paraId="75AD3C7C" w14:textId="4AEFA30A"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w:t>
      </w:r>
      <w:r w:rsidR="00BF7E84">
        <w:rPr>
          <w:rFonts w:eastAsia="Times New Roman" w:cs="Times New Roman"/>
          <w:color w:val="000000"/>
          <w:lang w:eastAsia="en-GB"/>
        </w:rPr>
        <w:t xml:space="preserve">relative </w:t>
      </w:r>
      <w:r w:rsidRPr="00A76645">
        <w:rPr>
          <w:rFonts w:eastAsia="Times New Roman" w:cs="Times New Roman"/>
          <w:color w:val="000000"/>
          <w:lang w:eastAsia="en-GB"/>
        </w:rPr>
        <w:t>error in load duration curve deviation</w:t>
      </w:r>
      <w:r w:rsidR="00BF7E84">
        <w:rPr>
          <w:rFonts w:eastAsia="Times New Roman" w:cs="Times New Roman"/>
          <w:color w:val="000000"/>
          <w:lang w:eastAsia="en-GB"/>
        </w:rPr>
        <w:t xml:space="preserve"> ELDC</w:t>
      </w:r>
      <w:r w:rsidRPr="00A76645">
        <w:rPr>
          <w:rFonts w:eastAsia="Times New Roman" w:cs="Times New Roman"/>
          <w:color w:val="000000"/>
          <w:lang w:eastAsia="en-GB"/>
        </w:rPr>
        <w:t>;</w:t>
      </w:r>
    </w:p>
    <w:p w14:paraId="11F66347" w14:textId="24F873FC"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maximum duration load curve difference</w:t>
      </w:r>
      <w:r w:rsidR="00BF7E84">
        <w:rPr>
          <w:rFonts w:eastAsia="Times New Roman" w:cs="Times New Roman"/>
          <w:color w:val="000000"/>
          <w:lang w:eastAsia="en-GB"/>
        </w:rPr>
        <w:t xml:space="preserve"> ΔMLDC</w:t>
      </w:r>
      <w:r w:rsidRPr="00A76645">
        <w:rPr>
          <w:rFonts w:eastAsia="Times New Roman" w:cs="Times New Roman"/>
          <w:color w:val="000000"/>
          <w:lang w:eastAsia="en-GB"/>
        </w:rPr>
        <w:t>;</w:t>
      </w:r>
    </w:p>
    <w:p w14:paraId="344B4295" w14:textId="4D52CE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number of periods with relative errors</w:t>
      </w:r>
      <w:r w:rsidR="00BF7E84">
        <w:rPr>
          <w:rFonts w:eastAsia="Times New Roman" w:cs="Times New Roman"/>
          <w:color w:val="000000"/>
          <w:lang w:eastAsia="en-GB"/>
        </w:rPr>
        <w:t xml:space="preserve"> </w:t>
      </w:r>
      <w:proofErr w:type="spellStart"/>
      <w:r w:rsidR="00BF7E84">
        <w:rPr>
          <w:rFonts w:eastAsia="Times New Roman" w:cs="Times New Roman"/>
          <w:color w:val="000000"/>
          <w:lang w:eastAsia="en-GB"/>
        </w:rPr>
        <w:t>Δ</w:t>
      </w:r>
      <w:r w:rsidR="00BF7E84" w:rsidRPr="00BF7E84">
        <w:rPr>
          <w:rFonts w:eastAsia="Times New Roman" w:cs="Times New Roman"/>
          <w:color w:val="000000"/>
          <w:vertAlign w:val="subscript"/>
          <w:lang w:eastAsia="en-GB"/>
        </w:rPr>
        <w:t>prod</w:t>
      </w:r>
      <w:proofErr w:type="spellEnd"/>
      <w:r w:rsidR="00BF7E84">
        <w:rPr>
          <w:rFonts w:eastAsia="Times New Roman" w:cs="Times New Roman"/>
          <w:color w:val="000000"/>
          <w:lang w:eastAsia="en-GB"/>
        </w:rPr>
        <w:t xml:space="preserve"> higher than 7%</w:t>
      </w:r>
      <w:r w:rsidRPr="00A76645">
        <w:rPr>
          <w:rFonts w:eastAsia="Times New Roman" w:cs="Times New Roman"/>
          <w:color w:val="000000"/>
          <w:lang w:eastAsia="en-GB"/>
        </w:rPr>
        <w:t>.</w:t>
      </w:r>
      <w:commentRangeEnd w:id="25"/>
      <w:r w:rsidR="00EB5519">
        <w:rPr>
          <w:rStyle w:val="Refdecomentrio"/>
        </w:rPr>
        <w:commentReference w:id="25"/>
      </w:r>
      <w:commentRangeEnd w:id="26"/>
      <w:r w:rsidR="007E4D23">
        <w:rPr>
          <w:rStyle w:val="Refdecomentrio"/>
        </w:rPr>
        <w:commentReference w:id="26"/>
      </w:r>
    </w:p>
    <w:p w14:paraId="464612EA"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This set of performance objectives is defined as a set of constraints with an upper limit that should be respected when minimising the number of clusters, applying the e-constraints algorithm. The dataset is further reduced by partitioning each typical day into a set of segments using a similar approach. </w:t>
      </w:r>
    </w:p>
    <w:p w14:paraId="09506B1C"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The aim of the present clustering is to identify typical periods that are appropriate for improving the thermodynamic performance of ship energy systems. It can be achieved through either reducing the external energy demands (better energy management), e.g. with storage systems or internal recovery, or through implementing new technologies that result in higher fuel-to-demand efficiencies (better energy conversion). Hence, the attributes that are the primary focus of this study are: </w:t>
      </w:r>
    </w:p>
    <w:p w14:paraId="6D29CB50"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total power consumption, including the mechanical and electrical loads;</w:t>
      </w:r>
    </w:p>
    <w:p w14:paraId="7769BA77" w14:textId="04DBC823" w:rsidR="00A76645" w:rsidRPr="00A76645" w:rsidRDefault="00C02633" w:rsidP="00472F31">
      <w:pPr>
        <w:numPr>
          <w:ilvl w:val="0"/>
          <w:numId w:val="4"/>
        </w:numPr>
        <w:spacing w:after="0" w:line="240" w:lineRule="auto"/>
        <w:jc w:val="both"/>
        <w:textAlignment w:val="baseline"/>
        <w:rPr>
          <w:rFonts w:eastAsia="Times New Roman" w:cs="Times New Roman"/>
          <w:color w:val="000000"/>
          <w:lang w:eastAsia="en-GB"/>
        </w:rPr>
      </w:pPr>
      <w:r w:rsidRPr="00C02633">
        <w:rPr>
          <w:rFonts w:eastAsia="Times New Roman" w:cs="Times New Roman"/>
          <w:color w:val="000000"/>
          <w:lang w:eastAsia="en-GB"/>
        </w:rPr>
        <w:t>the total heating demand,</w:t>
      </w:r>
      <w:r w:rsidR="00A76645" w:rsidRPr="00A76645">
        <w:rPr>
          <w:rFonts w:eastAsia="Times New Roman" w:cs="Times New Roman"/>
          <w:color w:val="000000"/>
          <w:lang w:eastAsia="en-GB"/>
        </w:rPr>
        <w:t xml:space="preserve"> further divided into the low- and high-temperature needs, which is related to the external temperature; </w:t>
      </w:r>
    </w:p>
    <w:p w14:paraId="2E23518E"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lastRenderedPageBreak/>
        <w:t>the total exergy destruction on-board, which quantifies the thermodynamic performance of the ship energy systems.</w:t>
      </w:r>
    </w:p>
    <w:p w14:paraId="1BFC84D6" w14:textId="6C8A2E6F" w:rsidR="00A76645" w:rsidRDefault="00A76645" w:rsidP="00472F31">
      <w:pPr>
        <w:spacing w:after="0" w:line="240" w:lineRule="auto"/>
        <w:jc w:val="both"/>
        <w:rPr>
          <w:ins w:id="27" w:author="Francesco Baldi" w:date="2018-05-11T10:41:00Z"/>
          <w:rFonts w:eastAsia="Times New Roman" w:cs="Times New Roman"/>
          <w:color w:val="000000"/>
          <w:lang w:eastAsia="en-GB"/>
        </w:rPr>
      </w:pPr>
      <w:r w:rsidRPr="00A76645">
        <w:rPr>
          <w:rFonts w:eastAsia="Times New Roman" w:cs="Times New Roman"/>
          <w:color w:val="000000"/>
          <w:lang w:eastAsia="en-GB"/>
        </w:rPr>
        <w:t>A one-year data with 35</w:t>
      </w:r>
      <w:r w:rsidR="00472F31" w:rsidRPr="00C02633">
        <w:rPr>
          <w:rFonts w:eastAsia="Times New Roman" w:cs="Times New Roman"/>
          <w:color w:val="000000"/>
          <w:lang w:eastAsia="en-GB"/>
        </w:rPr>
        <w:t>,</w:t>
      </w:r>
      <w:r w:rsidRPr="00A76645">
        <w:rPr>
          <w:rFonts w:eastAsia="Times New Roman" w:cs="Times New Roman"/>
          <w:color w:val="000000"/>
          <w:lang w:eastAsia="en-GB"/>
        </w:rPr>
        <w:t xml:space="preserve">040 time steps </w:t>
      </w:r>
      <w:r w:rsidR="00C02633">
        <w:rPr>
          <w:rFonts w:eastAsia="Times New Roman" w:cs="Times New Roman"/>
          <w:color w:val="000000"/>
          <w:lang w:eastAsia="en-GB"/>
        </w:rPr>
        <w:t xml:space="preserve">(sampling of 15 minutes) </w:t>
      </w:r>
      <w:r w:rsidRPr="00A76645">
        <w:rPr>
          <w:rFonts w:eastAsia="Times New Roman" w:cs="Times New Roman"/>
          <w:color w:val="000000"/>
          <w:lang w:eastAsia="en-GB"/>
        </w:rPr>
        <w:t xml:space="preserve">was selected and divided into typical periods based on these three attributes. </w:t>
      </w:r>
    </w:p>
    <w:p w14:paraId="0C2437F0" w14:textId="3850A1F6" w:rsidR="00EB5519" w:rsidRDefault="00EB5519" w:rsidP="00472F31">
      <w:pPr>
        <w:spacing w:after="0" w:line="240" w:lineRule="auto"/>
        <w:jc w:val="both"/>
        <w:rPr>
          <w:ins w:id="28" w:author="Francesco Baldi" w:date="2018-05-11T10:44:00Z"/>
          <w:rFonts w:eastAsia="Times New Roman" w:cs="Times New Roman"/>
          <w:color w:val="000000"/>
          <w:lang w:eastAsia="en-GB"/>
        </w:rPr>
      </w:pPr>
      <w:ins w:id="29" w:author="Francesco Baldi" w:date="2018-05-11T10:41:00Z">
        <w:r>
          <w:rPr>
            <w:rFonts w:eastAsia="Times New Roman" w:cs="Times New Roman"/>
            <w:color w:val="000000"/>
            <w:lang w:eastAsia="en-GB"/>
          </w:rPr>
          <w:t xml:space="preserve">The clustering </w:t>
        </w:r>
      </w:ins>
      <w:ins w:id="30" w:author="Francesco Baldi" w:date="2018-05-11T10:42:00Z">
        <w:r>
          <w:rPr>
            <w:rFonts w:eastAsia="Times New Roman" w:cs="Times New Roman"/>
            <w:color w:val="000000"/>
            <w:lang w:eastAsia="en-GB"/>
          </w:rPr>
          <w:t>approach</w:t>
        </w:r>
      </w:ins>
      <w:ins w:id="31" w:author="Francesco Baldi" w:date="2018-05-11T10:41:00Z">
        <w:r>
          <w:rPr>
            <w:rFonts w:eastAsia="Times New Roman" w:cs="Times New Roman"/>
            <w:color w:val="000000"/>
            <w:lang w:eastAsia="en-GB"/>
          </w:rPr>
          <w:t xml:space="preserve"> </w:t>
        </w:r>
      </w:ins>
      <w:ins w:id="32" w:author="Francesco Baldi" w:date="2018-05-11T10:42:00Z">
        <w:r>
          <w:rPr>
            <w:rFonts w:eastAsia="Times New Roman" w:cs="Times New Roman"/>
            <w:color w:val="000000"/>
            <w:lang w:eastAsia="en-GB"/>
          </w:rPr>
          <w:t xml:space="preserve">proposed by </w:t>
        </w:r>
        <w:proofErr w:type="spellStart"/>
        <w:r>
          <w:rPr>
            <w:rFonts w:eastAsia="Times New Roman" w:cs="Times New Roman"/>
            <w:color w:val="000000"/>
            <w:lang w:eastAsia="en-GB"/>
          </w:rPr>
          <w:t>Fazlollahi</w:t>
        </w:r>
        <w:proofErr w:type="spellEnd"/>
        <w:r>
          <w:rPr>
            <w:rFonts w:eastAsia="Times New Roman" w:cs="Times New Roman"/>
            <w:color w:val="000000"/>
            <w:lang w:eastAsia="en-GB"/>
          </w:rPr>
          <w:t xml:space="preserve"> et al. [CIT] provides as output typical days having the same data frequency as the original time series (in this case, 15 minutes). </w:t>
        </w:r>
      </w:ins>
      <w:ins w:id="33" w:author="Francesco Baldi" w:date="2018-05-11T10:43:00Z">
        <w:r>
          <w:rPr>
            <w:rFonts w:eastAsia="Times New Roman" w:cs="Times New Roman"/>
            <w:color w:val="000000"/>
            <w:lang w:eastAsia="en-GB"/>
          </w:rPr>
          <w:t xml:space="preserve">From a computational perspective, however, this might not necessarily be the most efficient sampling. </w:t>
        </w:r>
      </w:ins>
      <w:ins w:id="34" w:author="Francesco Baldi" w:date="2018-05-11T10:44:00Z">
        <w:r>
          <w:rPr>
            <w:rFonts w:eastAsia="Times New Roman" w:cs="Times New Roman"/>
            <w:color w:val="000000"/>
            <w:lang w:eastAsia="en-GB"/>
          </w:rPr>
          <w:t>O</w:t>
        </w:r>
      </w:ins>
      <w:ins w:id="35" w:author="Francesco Baldi" w:date="2018-05-11T10:43:00Z">
        <w:r>
          <w:rPr>
            <w:rFonts w:eastAsia="Times New Roman" w:cs="Times New Roman"/>
            <w:color w:val="000000"/>
            <w:lang w:eastAsia="en-GB"/>
          </w:rPr>
          <w:t xml:space="preserve">perating conditions within a certain cluster (typical day) </w:t>
        </w:r>
      </w:ins>
      <w:ins w:id="36" w:author="Francesco Baldi" w:date="2018-05-11T10:44:00Z">
        <w:r>
          <w:rPr>
            <w:rFonts w:eastAsia="Times New Roman" w:cs="Times New Roman"/>
            <w:color w:val="000000"/>
            <w:lang w:eastAsia="en-GB"/>
          </w:rPr>
          <w:t>are often</w:t>
        </w:r>
      </w:ins>
      <w:ins w:id="37" w:author="Francesco Baldi" w:date="2018-05-11T10:43:00Z">
        <w:r>
          <w:rPr>
            <w:rFonts w:eastAsia="Times New Roman" w:cs="Times New Roman"/>
            <w:color w:val="000000"/>
            <w:lang w:eastAsia="en-GB"/>
          </w:rPr>
          <w:t xml:space="preserve"> nearly constant for a lon</w:t>
        </w:r>
      </w:ins>
      <w:ins w:id="38" w:author="Francesco Baldi" w:date="2018-05-11T10:44:00Z">
        <w:r>
          <w:rPr>
            <w:rFonts w:eastAsia="Times New Roman" w:cs="Times New Roman"/>
            <w:color w:val="000000"/>
            <w:lang w:eastAsia="en-GB"/>
          </w:rPr>
          <w:t xml:space="preserve">ger time, suggesting that a variable time resolution would lead to a lower dimensionality of the data while retaining most of the original information. </w:t>
        </w:r>
      </w:ins>
    </w:p>
    <w:p w14:paraId="08623782" w14:textId="1695E724" w:rsidR="00B479F0" w:rsidRPr="00A76645" w:rsidRDefault="00B479F0" w:rsidP="00472F31">
      <w:pPr>
        <w:spacing w:after="0" w:line="240" w:lineRule="auto"/>
        <w:jc w:val="both"/>
        <w:rPr>
          <w:rFonts w:eastAsia="Times New Roman" w:cs="Times New Roman"/>
          <w:lang w:eastAsia="en-GB"/>
        </w:rPr>
      </w:pPr>
      <w:ins w:id="39" w:author="Francesco Baldi" w:date="2018-05-11T10:44:00Z">
        <w:r>
          <w:rPr>
            <w:rFonts w:eastAsia="Times New Roman" w:cs="Times New Roman"/>
            <w:color w:val="000000"/>
            <w:lang w:eastAsia="en-GB"/>
          </w:rPr>
          <w:t xml:space="preserve">To this purpose, in this paper we employ the Adaptive Piecewise </w:t>
        </w:r>
      </w:ins>
      <w:ins w:id="40" w:author="Francesco Baldi" w:date="2018-05-11T10:47:00Z">
        <w:r>
          <w:rPr>
            <w:rFonts w:eastAsia="Times New Roman" w:cs="Times New Roman"/>
            <w:color w:val="000000"/>
            <w:lang w:eastAsia="en-GB"/>
          </w:rPr>
          <w:t>Constant</w:t>
        </w:r>
      </w:ins>
      <w:ins w:id="41" w:author="Francesco Baldi" w:date="2018-05-11T10:44:00Z">
        <w:r>
          <w:rPr>
            <w:rFonts w:eastAsia="Times New Roman" w:cs="Times New Roman"/>
            <w:color w:val="000000"/>
            <w:lang w:eastAsia="en-GB"/>
          </w:rPr>
          <w:t xml:space="preserve"> Approximation (APCA) approach</w:t>
        </w:r>
      </w:ins>
      <w:ins w:id="42" w:author="Francesco Baldi" w:date="2018-05-11T10:45:00Z">
        <w:r>
          <w:rPr>
            <w:rFonts w:eastAsia="Times New Roman" w:cs="Times New Roman"/>
            <w:color w:val="000000"/>
            <w:lang w:eastAsia="en-GB"/>
          </w:rPr>
          <w:t xml:space="preserve"> proposed by XXX et al. </w:t>
        </w:r>
      </w:ins>
    </w:p>
    <w:p w14:paraId="4180CDD3" w14:textId="77777777" w:rsidR="00A76645" w:rsidRPr="00A76645" w:rsidRDefault="00A76645" w:rsidP="00472F31">
      <w:pPr>
        <w:spacing w:after="0" w:line="240" w:lineRule="auto"/>
        <w:jc w:val="both"/>
        <w:rPr>
          <w:rFonts w:eastAsia="Times New Roman" w:cs="Times New Roman"/>
          <w:lang w:eastAsia="en-GB"/>
        </w:rPr>
      </w:pPr>
    </w:p>
    <w:p w14:paraId="0564E774" w14:textId="1D16001C" w:rsidR="00A76645" w:rsidRPr="00C13E81" w:rsidRDefault="00A76645" w:rsidP="00472F31">
      <w:pPr>
        <w:spacing w:after="0" w:line="240" w:lineRule="auto"/>
        <w:jc w:val="both"/>
        <w:rPr>
          <w:rFonts w:eastAsia="Times New Roman" w:cs="Times New Roman"/>
          <w:b/>
          <w:color w:val="000000"/>
          <w:lang w:eastAsia="en-GB"/>
        </w:rPr>
      </w:pPr>
      <w:r w:rsidRPr="00A76645">
        <w:rPr>
          <w:rFonts w:eastAsia="Times New Roman" w:cs="Times New Roman"/>
          <w:b/>
          <w:color w:val="000000"/>
          <w:lang w:eastAsia="en-GB"/>
        </w:rPr>
        <w:t>Results</w:t>
      </w:r>
    </w:p>
    <w:p w14:paraId="700EFBE6" w14:textId="784224EF" w:rsidR="00ED4B11" w:rsidRPr="00C02633" w:rsidRDefault="00ED4B11" w:rsidP="00472F31">
      <w:pPr>
        <w:spacing w:after="0" w:line="240" w:lineRule="auto"/>
        <w:jc w:val="both"/>
        <w:rPr>
          <w:rFonts w:eastAsia="Times New Roman" w:cs="Times New Roman"/>
          <w:lang w:eastAsia="en-GB"/>
        </w:rPr>
      </w:pPr>
    </w:p>
    <w:p w14:paraId="520E9F9E" w14:textId="77777777" w:rsidR="009E5183" w:rsidRPr="00C02633" w:rsidRDefault="00472F31" w:rsidP="00472F31">
      <w:pPr>
        <w:spacing w:after="0" w:line="240" w:lineRule="auto"/>
        <w:jc w:val="both"/>
        <w:rPr>
          <w:rFonts w:eastAsia="Times New Roman" w:cs="Times New Roman"/>
          <w:lang w:eastAsia="en-GB"/>
        </w:rPr>
      </w:pPr>
      <w:r w:rsidRPr="00C02633">
        <w:rPr>
          <w:rFonts w:eastAsia="Times New Roman" w:cs="Times New Roman"/>
          <w:lang w:eastAsia="en-GB"/>
        </w:rPr>
        <w:t xml:space="preserve">A data clustering was applied at first on the </w:t>
      </w:r>
      <w:r w:rsidRPr="00C02633">
        <w:rPr>
          <w:rFonts w:eastAsia="Times New Roman" w:cs="Times New Roman"/>
          <w:i/>
          <w:lang w:eastAsia="en-GB"/>
        </w:rPr>
        <w:t>total power and heating demands</w:t>
      </w:r>
      <w:r w:rsidRPr="00C02633">
        <w:rPr>
          <w:rFonts w:eastAsia="Times New Roman" w:cs="Times New Roman"/>
          <w:lang w:eastAsia="en-GB"/>
        </w:rPr>
        <w:t xml:space="preserve"> along the operation year, using 1000 starting points generated randomly for cluster initialisation. As presented in Section [</w:t>
      </w:r>
      <w:r w:rsidRPr="00C02633">
        <w:rPr>
          <w:rFonts w:eastAsia="Times New Roman" w:cs="Times New Roman"/>
          <w:b/>
          <w:lang w:eastAsia="en-GB"/>
        </w:rPr>
        <w:t>number</w:t>
      </w:r>
      <w:r w:rsidRPr="00C02633">
        <w:rPr>
          <w:rFonts w:eastAsia="Times New Roman" w:cs="Times New Roman"/>
          <w:lang w:eastAsia="en-GB"/>
        </w:rPr>
        <w:t xml:space="preserve">], the number of typical days depends on the values of the intra- and inter-cluster distances and on the expected squared error, obeying five constraints on the load duration profiles. A higher number of typical days would result in smaller data losses, but the calculation of the ESE indicator shows that this gain of information is negligible. </w:t>
      </w:r>
    </w:p>
    <w:p w14:paraId="54F7674F" w14:textId="7B7D10DD" w:rsidR="00FF6CC0" w:rsidRDefault="00664280" w:rsidP="00FF6CC0">
      <w:pPr>
        <w:spacing w:after="0" w:line="240" w:lineRule="auto"/>
        <w:jc w:val="both"/>
        <w:rPr>
          <w:rFonts w:eastAsia="Times New Roman" w:cs="Times New Roman"/>
          <w:lang w:eastAsia="en-GB"/>
        </w:rPr>
      </w:pPr>
      <w:r w:rsidRPr="00C02633">
        <w:rPr>
          <w:rFonts w:eastAsia="Times New Roman" w:cs="Times New Roman"/>
          <w:lang w:eastAsia="en-GB"/>
        </w:rPr>
        <w:t xml:space="preserve">The average power demand is about 4700 kW with a standard deviation of 3000 kW and a 95% percentile of 8300 kW. </w:t>
      </w:r>
      <w:r w:rsidR="00FF6CC0" w:rsidRPr="00C02633">
        <w:rPr>
          <w:rFonts w:eastAsia="Times New Roman" w:cs="Times New Roman"/>
          <w:lang w:eastAsia="en-GB"/>
        </w:rPr>
        <w:t>T</w:t>
      </w:r>
      <w:r w:rsidRPr="00C02633">
        <w:rPr>
          <w:rFonts w:eastAsia="Times New Roman" w:cs="Times New Roman"/>
          <w:lang w:eastAsia="en-GB"/>
        </w:rPr>
        <w:t>hese figures denote a high variability</w:t>
      </w:r>
      <w:r w:rsidR="00FF6CC0" w:rsidRPr="00C02633">
        <w:rPr>
          <w:rFonts w:eastAsia="Times New Roman" w:cs="Times New Roman"/>
          <w:lang w:eastAsia="en-GB"/>
        </w:rPr>
        <w:t>,</w:t>
      </w:r>
      <w:r w:rsidRPr="00C02633">
        <w:rPr>
          <w:rFonts w:eastAsia="Times New Roman" w:cs="Times New Roman"/>
          <w:lang w:eastAsia="en-GB"/>
        </w:rPr>
        <w:t xml:space="preserve"> </w:t>
      </w:r>
      <w:r w:rsidR="00FF6CC0" w:rsidRPr="00C02633">
        <w:rPr>
          <w:rFonts w:eastAsia="Times New Roman" w:cs="Times New Roman"/>
          <w:lang w:eastAsia="en-GB"/>
        </w:rPr>
        <w:t xml:space="preserve">but the number of optimum clusters is only 2, which shows that the power demand follows repeatable trends over time. The first typical day corresponds to more than 32,000 hours (low to high demands, up to 12,000 kW), and the second one to </w:t>
      </w:r>
      <w:r w:rsidR="00DF030A" w:rsidRPr="00C02633">
        <w:rPr>
          <w:rFonts w:eastAsia="Times New Roman" w:cs="Times New Roman"/>
          <w:lang w:eastAsia="en-GB"/>
        </w:rPr>
        <w:t>~</w:t>
      </w:r>
      <w:r w:rsidR="00FF6CC0" w:rsidRPr="00C02633">
        <w:rPr>
          <w:rFonts w:eastAsia="Times New Roman" w:cs="Times New Roman"/>
          <w:lang w:eastAsia="en-GB"/>
        </w:rPr>
        <w:t xml:space="preserve">3000 </w:t>
      </w:r>
      <w:r w:rsidR="00DF030A" w:rsidRPr="00C02633">
        <w:rPr>
          <w:rFonts w:eastAsia="Times New Roman" w:cs="Times New Roman"/>
          <w:lang w:eastAsia="en-GB"/>
        </w:rPr>
        <w:t>hours</w:t>
      </w:r>
      <w:r w:rsidR="00FF6CC0" w:rsidRPr="00C02633">
        <w:rPr>
          <w:rFonts w:eastAsia="Times New Roman" w:cs="Times New Roman"/>
          <w:lang w:eastAsia="en-GB"/>
        </w:rPr>
        <w:t xml:space="preserve"> (peak demands, above 12,000 kW). On the contrary, the total heating demand presents variations</w:t>
      </w:r>
      <w:r w:rsidR="00DF030A" w:rsidRPr="00C02633">
        <w:rPr>
          <w:rFonts w:eastAsia="Times New Roman" w:cs="Times New Roman"/>
          <w:lang w:eastAsia="en-GB"/>
        </w:rPr>
        <w:t xml:space="preserve"> of smaller amplitude</w:t>
      </w:r>
      <w:r w:rsidR="00FF6CC0" w:rsidRPr="00C02633">
        <w:rPr>
          <w:rFonts w:eastAsia="Times New Roman" w:cs="Times New Roman"/>
          <w:lang w:eastAsia="en-GB"/>
        </w:rPr>
        <w:t xml:space="preserve">, but </w:t>
      </w:r>
      <w:r w:rsidR="00DF030A" w:rsidRPr="00C02633">
        <w:rPr>
          <w:rFonts w:eastAsia="Times New Roman" w:cs="Times New Roman"/>
          <w:lang w:eastAsia="en-GB"/>
        </w:rPr>
        <w:t xml:space="preserve">a higher number of clusters is necessary. </w:t>
      </w:r>
      <w:r w:rsidR="00041856" w:rsidRPr="00C02633">
        <w:rPr>
          <w:rFonts w:eastAsia="Times New Roman" w:cs="Times New Roman"/>
          <w:lang w:eastAsia="en-GB"/>
        </w:rPr>
        <w:t xml:space="preserve">Five typical days appear sufficient to represent the load duration curve and energy demand profiles. The cases with the greatest power consumption and different trends are already considered in these five clusters, and the addition of an extreme period is not necessary. </w:t>
      </w:r>
    </w:p>
    <w:p w14:paraId="07FCE1E7" w14:textId="12DA60C7" w:rsidR="007E3014" w:rsidRPr="00C02633" w:rsidRDefault="007E3014" w:rsidP="00FF6CC0">
      <w:pPr>
        <w:spacing w:after="0" w:line="240" w:lineRule="auto"/>
        <w:jc w:val="both"/>
        <w:rPr>
          <w:rFonts w:eastAsia="Times New Roman" w:cs="Times New Roman"/>
          <w:lang w:eastAsia="en-GB"/>
        </w:rPr>
      </w:pPr>
      <w:r>
        <w:rPr>
          <w:rFonts w:eastAsia="Times New Roman" w:cs="Times New Roman"/>
          <w:lang w:eastAsia="en-GB"/>
        </w:rPr>
        <w:t xml:space="preserve">The large number of typical days (5) compared to those required (2) when clustering only the power demand (2) illustrates the lack of direct correlation between the power and heating requirements. </w:t>
      </w:r>
    </w:p>
    <w:p w14:paraId="4C54E2B6" w14:textId="6F8A4E42" w:rsidR="00472F31" w:rsidRPr="00C02633" w:rsidRDefault="00472F31" w:rsidP="00472F31">
      <w:pPr>
        <w:spacing w:after="0" w:line="240" w:lineRule="auto"/>
        <w:jc w:val="both"/>
        <w:rPr>
          <w:rFonts w:eastAsia="Times New Roman" w:cs="Times New Roman"/>
          <w:lang w:eastAsia="en-GB"/>
        </w:rPr>
      </w:pPr>
    </w:p>
    <w:p w14:paraId="73893E62" w14:textId="2EE230DB" w:rsidR="00ED4B11" w:rsidRPr="00C02633" w:rsidRDefault="00472F31" w:rsidP="00472F31">
      <w:pPr>
        <w:spacing w:after="0" w:line="240" w:lineRule="auto"/>
        <w:jc w:val="both"/>
        <w:rPr>
          <w:rFonts w:eastAsia="Times New Roman" w:cs="Times New Roman"/>
          <w:lang w:eastAsia="en-GB"/>
        </w:rPr>
      </w:pPr>
      <w:r w:rsidRPr="00C02633">
        <w:rPr>
          <w:rFonts w:eastAsia="Times New Roman" w:cs="Times New Roman"/>
          <w:noProof/>
          <w:lang w:eastAsia="en-GB"/>
        </w:rPr>
        <w:drawing>
          <wp:inline distT="0" distB="0" distL="0" distR="0" wp14:anchorId="7129999A" wp14:editId="5394A9BB">
            <wp:extent cx="2844000" cy="21291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heat_power_hdp5.png"/>
                    <pic:cNvPicPr/>
                  </pic:nvPicPr>
                  <pic:blipFill>
                    <a:blip r:embed="rId7">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r w:rsidR="00ED4B11" w:rsidRPr="00C02633">
        <w:rPr>
          <w:rFonts w:eastAsia="Times New Roman" w:cs="Times New Roman"/>
          <w:noProof/>
          <w:lang w:eastAsia="en-GB"/>
        </w:rPr>
        <w:drawing>
          <wp:inline distT="0" distB="0" distL="0" distR="0" wp14:anchorId="36D178BA" wp14:editId="0DB31A44">
            <wp:extent cx="2844000" cy="21291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heat_heat_hdp5.png"/>
                    <pic:cNvPicPr/>
                  </pic:nvPicPr>
                  <pic:blipFill>
                    <a:blip r:embed="rId8">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p>
    <w:p w14:paraId="4B91EFBF" w14:textId="093F94BA" w:rsidR="00C02633" w:rsidRP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profiles and duration curves,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five typical days</w:t>
      </w:r>
      <w:r>
        <w:rPr>
          <w:rFonts w:eastAsia="Times New Roman" w:cs="Times New Roman"/>
          <w:lang w:eastAsia="en-GB"/>
        </w:rPr>
        <w:t xml:space="preserve"> (other colours)</w:t>
      </w:r>
      <w:r w:rsidRPr="00C02633">
        <w:rPr>
          <w:rFonts w:eastAsia="Times New Roman" w:cs="Times New Roman"/>
          <w:lang w:eastAsia="en-GB"/>
        </w:rPr>
        <w:t>.</w:t>
      </w:r>
    </w:p>
    <w:p w14:paraId="34A754A9" w14:textId="77777777" w:rsidR="00BF7E84" w:rsidRDefault="00BF7E84" w:rsidP="00472F31">
      <w:pPr>
        <w:jc w:val="both"/>
      </w:pPr>
    </w:p>
    <w:p w14:paraId="1360EE13" w14:textId="4601A988" w:rsidR="00BF7E84" w:rsidRDefault="00BF7E84" w:rsidP="00472F31">
      <w:pPr>
        <w:jc w:val="both"/>
      </w:pPr>
      <w:r>
        <w:lastRenderedPageBreak/>
        <w:t>The quality of the clustering was assessed by calculating the performance indicators for both attributes (Table [number])</w:t>
      </w:r>
      <w:r w:rsidR="00747CFF">
        <w:t xml:space="preserve">. The suggested typical periods present low relative errors and are slightly better for characterisation of the heat demand profiles.  </w:t>
      </w:r>
    </w:p>
    <w:p w14:paraId="48D1911C" w14:textId="71F209E1" w:rsidR="005D2B13" w:rsidRDefault="005D2B13" w:rsidP="005D2B13">
      <w:pPr>
        <w:spacing w:after="0"/>
        <w:jc w:val="center"/>
      </w:pPr>
      <w:r>
        <w:t>Table []: Performance parameters for the 5-cluster power and heat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849"/>
        <w:gridCol w:w="1319"/>
      </w:tblGrid>
      <w:tr w:rsidR="00BF7E84" w:rsidRPr="00BF7E84" w14:paraId="402FD5C4" w14:textId="77777777" w:rsidTr="005D2B13">
        <w:trPr>
          <w:jc w:val="center"/>
        </w:trPr>
        <w:tc>
          <w:tcPr>
            <w:tcW w:w="0" w:type="auto"/>
            <w:tcBorders>
              <w:top w:val="single" w:sz="4" w:space="0" w:color="auto"/>
              <w:bottom w:val="single" w:sz="4" w:space="0" w:color="auto"/>
            </w:tcBorders>
          </w:tcPr>
          <w:p w14:paraId="56C3CBDB" w14:textId="77777777" w:rsidR="00BF7E84" w:rsidRPr="00BF7E84" w:rsidRDefault="00BF7E84" w:rsidP="00472F31">
            <w:pPr>
              <w:jc w:val="both"/>
              <w:rPr>
                <w:sz w:val="20"/>
              </w:rPr>
            </w:pPr>
          </w:p>
        </w:tc>
        <w:tc>
          <w:tcPr>
            <w:tcW w:w="0" w:type="auto"/>
            <w:tcBorders>
              <w:top w:val="single" w:sz="4" w:space="0" w:color="auto"/>
              <w:bottom w:val="single" w:sz="4" w:space="0" w:color="auto"/>
            </w:tcBorders>
          </w:tcPr>
          <w:p w14:paraId="30707E68" w14:textId="48FAA993" w:rsidR="00BF7E84" w:rsidRPr="00BF7E84" w:rsidRDefault="002F4F3B" w:rsidP="00747CFF">
            <w:pPr>
              <w:jc w:val="right"/>
              <w:rPr>
                <w:sz w:val="20"/>
              </w:rPr>
            </w:pPr>
            <w:r>
              <w:rPr>
                <w:sz w:val="20"/>
              </w:rPr>
              <w:t>Power</w:t>
            </w:r>
            <w:r w:rsidR="00BF7E84" w:rsidRPr="00BF7E84">
              <w:rPr>
                <w:sz w:val="20"/>
              </w:rPr>
              <w:t xml:space="preserve"> consumption </w:t>
            </w:r>
          </w:p>
        </w:tc>
        <w:tc>
          <w:tcPr>
            <w:tcW w:w="0" w:type="auto"/>
            <w:tcBorders>
              <w:top w:val="single" w:sz="4" w:space="0" w:color="auto"/>
              <w:bottom w:val="single" w:sz="4" w:space="0" w:color="auto"/>
            </w:tcBorders>
          </w:tcPr>
          <w:p w14:paraId="66AE1A32" w14:textId="5348383B" w:rsidR="00BF7E84" w:rsidRPr="00BF7E84" w:rsidRDefault="00BF7E84" w:rsidP="00747CFF">
            <w:pPr>
              <w:jc w:val="right"/>
              <w:rPr>
                <w:sz w:val="20"/>
              </w:rPr>
            </w:pPr>
            <w:r>
              <w:rPr>
                <w:sz w:val="20"/>
              </w:rPr>
              <w:t>Heat demand</w:t>
            </w:r>
          </w:p>
        </w:tc>
      </w:tr>
      <w:tr w:rsidR="00BF7E84" w:rsidRPr="00BF7E84" w14:paraId="7682CD5E" w14:textId="77777777" w:rsidTr="005D2B13">
        <w:trPr>
          <w:jc w:val="center"/>
        </w:trPr>
        <w:tc>
          <w:tcPr>
            <w:tcW w:w="0" w:type="auto"/>
            <w:tcBorders>
              <w:top w:val="single" w:sz="4" w:space="0" w:color="auto"/>
            </w:tcBorders>
          </w:tcPr>
          <w:p w14:paraId="0137EC91" w14:textId="0A83FBEF" w:rsidR="00BF7E84" w:rsidRPr="00BF7E84" w:rsidRDefault="00747CFF" w:rsidP="00472F31">
            <w:pPr>
              <w:jc w:val="both"/>
              <w:rPr>
                <w:sz w:val="20"/>
              </w:rPr>
            </w:pPr>
            <w:proofErr w:type="spellStart"/>
            <w:r>
              <w:rPr>
                <w:sz w:val="20"/>
              </w:rPr>
              <w:t>σ</w:t>
            </w:r>
            <w:r w:rsidR="00BF7E84">
              <w:rPr>
                <w:sz w:val="20"/>
                <w:vertAlign w:val="subscript"/>
              </w:rPr>
              <w:t>profile</w:t>
            </w:r>
            <w:proofErr w:type="spellEnd"/>
          </w:p>
        </w:tc>
        <w:tc>
          <w:tcPr>
            <w:tcW w:w="0" w:type="auto"/>
            <w:tcBorders>
              <w:top w:val="single" w:sz="4" w:space="0" w:color="auto"/>
            </w:tcBorders>
          </w:tcPr>
          <w:p w14:paraId="597B36E3" w14:textId="388F5676" w:rsidR="00BF7E84" w:rsidRPr="00BF7E84" w:rsidRDefault="00747CFF" w:rsidP="00747CFF">
            <w:pPr>
              <w:jc w:val="right"/>
              <w:rPr>
                <w:sz w:val="20"/>
              </w:rPr>
            </w:pPr>
            <w:r>
              <w:rPr>
                <w:sz w:val="20"/>
              </w:rPr>
              <w:t>0.65</w:t>
            </w:r>
          </w:p>
        </w:tc>
        <w:tc>
          <w:tcPr>
            <w:tcW w:w="0" w:type="auto"/>
            <w:tcBorders>
              <w:top w:val="single" w:sz="4" w:space="0" w:color="auto"/>
            </w:tcBorders>
          </w:tcPr>
          <w:p w14:paraId="66F595DB" w14:textId="013CA420" w:rsidR="00BF7E84" w:rsidRPr="00BF7E84" w:rsidRDefault="00747CFF" w:rsidP="00747CFF">
            <w:pPr>
              <w:jc w:val="right"/>
              <w:rPr>
                <w:sz w:val="20"/>
              </w:rPr>
            </w:pPr>
            <w:r>
              <w:rPr>
                <w:sz w:val="20"/>
              </w:rPr>
              <w:t>0.10</w:t>
            </w:r>
          </w:p>
        </w:tc>
      </w:tr>
      <w:tr w:rsidR="00BF7E84" w:rsidRPr="00BF7E84" w14:paraId="158B91A9" w14:textId="77777777" w:rsidTr="005D2B13">
        <w:trPr>
          <w:jc w:val="center"/>
        </w:trPr>
        <w:tc>
          <w:tcPr>
            <w:tcW w:w="0" w:type="auto"/>
          </w:tcPr>
          <w:p w14:paraId="130D950C" w14:textId="3BCDD589" w:rsidR="00BF7E84" w:rsidRPr="00BF7E84" w:rsidRDefault="00BF7E84" w:rsidP="00472F31">
            <w:pPr>
              <w:jc w:val="both"/>
              <w:rPr>
                <w:sz w:val="20"/>
              </w:rPr>
            </w:pPr>
            <w:proofErr w:type="spellStart"/>
            <w:r>
              <w:rPr>
                <w:sz w:val="20"/>
              </w:rPr>
              <w:t>σ</w:t>
            </w:r>
            <w:r w:rsidRPr="00BF7E84">
              <w:rPr>
                <w:sz w:val="20"/>
                <w:vertAlign w:val="subscript"/>
              </w:rPr>
              <w:t>CDC</w:t>
            </w:r>
            <w:proofErr w:type="spellEnd"/>
          </w:p>
        </w:tc>
        <w:tc>
          <w:tcPr>
            <w:tcW w:w="0" w:type="auto"/>
          </w:tcPr>
          <w:p w14:paraId="0B1BB79E" w14:textId="4D8598B0" w:rsidR="00BF7E84" w:rsidRPr="00BF7E84" w:rsidRDefault="00747CFF" w:rsidP="00747CFF">
            <w:pPr>
              <w:jc w:val="right"/>
              <w:rPr>
                <w:sz w:val="20"/>
              </w:rPr>
            </w:pPr>
            <w:r>
              <w:rPr>
                <w:sz w:val="20"/>
              </w:rPr>
              <w:t>0.11</w:t>
            </w:r>
          </w:p>
        </w:tc>
        <w:tc>
          <w:tcPr>
            <w:tcW w:w="0" w:type="auto"/>
          </w:tcPr>
          <w:p w14:paraId="415FDC19" w14:textId="73E38EFF" w:rsidR="00BF7E84" w:rsidRPr="00BF7E84" w:rsidRDefault="00747CFF" w:rsidP="00747CFF">
            <w:pPr>
              <w:jc w:val="right"/>
              <w:rPr>
                <w:sz w:val="20"/>
              </w:rPr>
            </w:pPr>
            <w:r>
              <w:rPr>
                <w:sz w:val="20"/>
              </w:rPr>
              <w:t>0.11</w:t>
            </w:r>
          </w:p>
        </w:tc>
      </w:tr>
      <w:tr w:rsidR="00BF7E84" w:rsidRPr="00BF7E84" w14:paraId="7405CC19" w14:textId="77777777" w:rsidTr="005D2B13">
        <w:trPr>
          <w:jc w:val="center"/>
        </w:trPr>
        <w:tc>
          <w:tcPr>
            <w:tcW w:w="0" w:type="auto"/>
          </w:tcPr>
          <w:p w14:paraId="265FCD6C" w14:textId="7CEE143A" w:rsidR="00BF7E84" w:rsidRPr="00BF7E84" w:rsidRDefault="00BF7E84" w:rsidP="00472F31">
            <w:pPr>
              <w:jc w:val="both"/>
              <w:rPr>
                <w:sz w:val="20"/>
              </w:rPr>
            </w:pPr>
            <w:r>
              <w:rPr>
                <w:sz w:val="20"/>
              </w:rPr>
              <w:t>ELDC</w:t>
            </w:r>
          </w:p>
        </w:tc>
        <w:tc>
          <w:tcPr>
            <w:tcW w:w="0" w:type="auto"/>
          </w:tcPr>
          <w:p w14:paraId="44587795" w14:textId="4D6F1EEA" w:rsidR="00BF7E84" w:rsidRPr="00BF7E84" w:rsidRDefault="00747CFF" w:rsidP="00747CFF">
            <w:pPr>
              <w:jc w:val="right"/>
              <w:rPr>
                <w:sz w:val="20"/>
              </w:rPr>
            </w:pPr>
            <w:r>
              <w:rPr>
                <w:sz w:val="20"/>
              </w:rPr>
              <w:t>0.23</w:t>
            </w:r>
          </w:p>
        </w:tc>
        <w:tc>
          <w:tcPr>
            <w:tcW w:w="0" w:type="auto"/>
          </w:tcPr>
          <w:p w14:paraId="10F076AF" w14:textId="44C9FF60" w:rsidR="00BF7E84" w:rsidRPr="00BF7E84" w:rsidRDefault="00747CFF" w:rsidP="00747CFF">
            <w:pPr>
              <w:jc w:val="right"/>
              <w:rPr>
                <w:sz w:val="20"/>
              </w:rPr>
            </w:pPr>
            <w:r>
              <w:rPr>
                <w:sz w:val="20"/>
              </w:rPr>
              <w:t>0.07</w:t>
            </w:r>
          </w:p>
        </w:tc>
      </w:tr>
      <w:tr w:rsidR="00BF7E84" w:rsidRPr="00BF7E84" w14:paraId="2AAD16A1" w14:textId="77777777" w:rsidTr="005D2B13">
        <w:trPr>
          <w:jc w:val="center"/>
        </w:trPr>
        <w:tc>
          <w:tcPr>
            <w:tcW w:w="0" w:type="auto"/>
          </w:tcPr>
          <w:p w14:paraId="1D73C196" w14:textId="1AA92733" w:rsidR="00BF7E84" w:rsidRPr="00BF7E84" w:rsidRDefault="00BF7E84" w:rsidP="00472F31">
            <w:pPr>
              <w:jc w:val="both"/>
              <w:rPr>
                <w:sz w:val="20"/>
              </w:rPr>
            </w:pPr>
            <w:r>
              <w:rPr>
                <w:sz w:val="20"/>
              </w:rPr>
              <w:t>ΔMLDC</w:t>
            </w:r>
          </w:p>
        </w:tc>
        <w:tc>
          <w:tcPr>
            <w:tcW w:w="0" w:type="auto"/>
          </w:tcPr>
          <w:p w14:paraId="7CD65D8C" w14:textId="3B01DCFC" w:rsidR="00BF7E84" w:rsidRPr="00BF7E84" w:rsidRDefault="00747CFF" w:rsidP="00747CFF">
            <w:pPr>
              <w:jc w:val="right"/>
              <w:rPr>
                <w:sz w:val="20"/>
              </w:rPr>
            </w:pPr>
            <w:r>
              <w:rPr>
                <w:sz w:val="20"/>
              </w:rPr>
              <w:t>0.18</w:t>
            </w:r>
          </w:p>
        </w:tc>
        <w:tc>
          <w:tcPr>
            <w:tcW w:w="0" w:type="auto"/>
          </w:tcPr>
          <w:p w14:paraId="46CFBDB1" w14:textId="49ECADB7" w:rsidR="00BF7E84" w:rsidRPr="00BF7E84" w:rsidRDefault="00747CFF" w:rsidP="00747CFF">
            <w:pPr>
              <w:jc w:val="right"/>
              <w:rPr>
                <w:sz w:val="20"/>
              </w:rPr>
            </w:pPr>
            <w:r>
              <w:rPr>
                <w:sz w:val="20"/>
              </w:rPr>
              <w:t>0.06</w:t>
            </w:r>
          </w:p>
        </w:tc>
      </w:tr>
      <w:tr w:rsidR="00BF7E84" w:rsidRPr="00BF7E84" w14:paraId="55DDAF82" w14:textId="77777777" w:rsidTr="005D2B13">
        <w:trPr>
          <w:jc w:val="center"/>
        </w:trPr>
        <w:tc>
          <w:tcPr>
            <w:tcW w:w="0" w:type="auto"/>
            <w:tcBorders>
              <w:bottom w:val="single" w:sz="4" w:space="0" w:color="auto"/>
            </w:tcBorders>
          </w:tcPr>
          <w:p w14:paraId="4D49E479" w14:textId="780E2DF5" w:rsidR="00BF7E84" w:rsidRPr="00BF7E84" w:rsidRDefault="00BF7E84" w:rsidP="00472F31">
            <w:pPr>
              <w:jc w:val="both"/>
              <w:rPr>
                <w:sz w:val="20"/>
              </w:rPr>
            </w:pPr>
            <w:r>
              <w:rPr>
                <w:sz w:val="20"/>
              </w:rPr>
              <w:t>Δprod,0.07</w:t>
            </w:r>
          </w:p>
        </w:tc>
        <w:tc>
          <w:tcPr>
            <w:tcW w:w="0" w:type="auto"/>
            <w:tcBorders>
              <w:bottom w:val="single" w:sz="4" w:space="0" w:color="auto"/>
            </w:tcBorders>
          </w:tcPr>
          <w:p w14:paraId="26CEC276" w14:textId="302C8BBA" w:rsidR="00BF7E84" w:rsidRPr="00BF7E84" w:rsidRDefault="00747CFF" w:rsidP="00747CFF">
            <w:pPr>
              <w:jc w:val="right"/>
              <w:rPr>
                <w:sz w:val="20"/>
              </w:rPr>
            </w:pPr>
            <w:r>
              <w:rPr>
                <w:sz w:val="20"/>
              </w:rPr>
              <w:t>155</w:t>
            </w:r>
          </w:p>
        </w:tc>
        <w:tc>
          <w:tcPr>
            <w:tcW w:w="0" w:type="auto"/>
            <w:tcBorders>
              <w:bottom w:val="single" w:sz="4" w:space="0" w:color="auto"/>
            </w:tcBorders>
          </w:tcPr>
          <w:p w14:paraId="6506EDCD" w14:textId="65270771" w:rsidR="00BF7E84" w:rsidRPr="00BF7E84" w:rsidRDefault="00747CFF" w:rsidP="00747CFF">
            <w:pPr>
              <w:jc w:val="right"/>
              <w:rPr>
                <w:sz w:val="20"/>
              </w:rPr>
            </w:pPr>
            <w:r>
              <w:rPr>
                <w:sz w:val="20"/>
              </w:rPr>
              <w:t>168</w:t>
            </w:r>
          </w:p>
        </w:tc>
      </w:tr>
    </w:tbl>
    <w:p w14:paraId="37D4037C" w14:textId="77777777" w:rsidR="00BF7E84" w:rsidRDefault="00BF7E84" w:rsidP="00472F31">
      <w:pPr>
        <w:jc w:val="both"/>
      </w:pPr>
    </w:p>
    <w:p w14:paraId="64390CEE" w14:textId="7C2262CF" w:rsidR="00C02633" w:rsidRPr="00C02633" w:rsidRDefault="00C02633" w:rsidP="00472F31">
      <w:pPr>
        <w:jc w:val="both"/>
      </w:pPr>
      <w:r w:rsidRPr="00C02633">
        <w:t>The five typical days are further segmented</w:t>
      </w:r>
      <w:r w:rsidR="00747CFF">
        <w:t xml:space="preserve"> and the closeness of the plots </w:t>
      </w:r>
      <w:r w:rsidR="007E3014">
        <w:t xml:space="preserve">for both demands illustrates the quality of the segmentation. In most typical days, the power consumption varies in a 2000-8000 kW range, </w:t>
      </w:r>
      <w:r w:rsidR="003B4DBF">
        <w:t>with an average consumption</w:t>
      </w:r>
      <w:r w:rsidR="007E3014">
        <w:t xml:space="preserve"> </w:t>
      </w:r>
      <w:r w:rsidR="003B4DBF">
        <w:t xml:space="preserve">of about 4500-5000 kW and similar trends. The maximum values, of about 19,000 kW, are reached at highest ship speeds.  </w:t>
      </w:r>
      <w:r w:rsidRPr="00C02633">
        <w:t xml:space="preserve"> </w:t>
      </w:r>
    </w:p>
    <w:p w14:paraId="6F611FAD" w14:textId="6694658B" w:rsidR="00C02633" w:rsidRDefault="00C02633" w:rsidP="00C02633">
      <w:pPr>
        <w:jc w:val="center"/>
      </w:pPr>
      <w:r w:rsidRPr="00C02633">
        <w:rPr>
          <w:noProof/>
          <w:lang w:eastAsia="en-GB"/>
        </w:rPr>
        <w:drawing>
          <wp:inline distT="0" distB="0" distL="0" distR="0" wp14:anchorId="285EC70E" wp14:editId="36D89BEA">
            <wp:extent cx="480857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heat_segmentation_c5.png"/>
                    <pic:cNvPicPr/>
                  </pic:nvPicPr>
                  <pic:blipFill>
                    <a:blip r:embed="rId9">
                      <a:extLst>
                        <a:ext uri="{28A0092B-C50C-407E-A947-70E740481C1C}">
                          <a14:useLocalDpi xmlns:a14="http://schemas.microsoft.com/office/drawing/2010/main" val="0"/>
                        </a:ext>
                      </a:extLst>
                    </a:blip>
                    <a:stretch>
                      <a:fillRect/>
                    </a:stretch>
                  </pic:blipFill>
                  <pic:spPr>
                    <a:xfrm>
                      <a:off x="0" y="0"/>
                      <a:ext cx="4808571" cy="3600000"/>
                    </a:xfrm>
                    <a:prstGeom prst="rect">
                      <a:avLst/>
                    </a:prstGeom>
                  </pic:spPr>
                </pic:pic>
              </a:graphicData>
            </a:graphic>
          </wp:inline>
        </w:drawing>
      </w:r>
    </w:p>
    <w:p w14:paraId="1A600C47" w14:textId="4E358FF7" w:rsid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w:t>
      </w:r>
      <w:r w:rsidR="00687975">
        <w:rPr>
          <w:rFonts w:eastAsia="Times New Roman" w:cs="Times New Roman"/>
          <w:lang w:eastAsia="en-GB"/>
        </w:rPr>
        <w:t>profiles (</w:t>
      </w:r>
      <w:r w:rsidR="008862E5">
        <w:rPr>
          <w:rFonts w:eastAsia="Times New Roman" w:cs="Times New Roman"/>
          <w:lang w:eastAsia="en-GB"/>
        </w:rPr>
        <w:t xml:space="preserve">dotted line) and </w:t>
      </w:r>
      <w:r w:rsidR="00687975">
        <w:rPr>
          <w:rFonts w:eastAsia="Times New Roman" w:cs="Times New Roman"/>
          <w:lang w:eastAsia="en-GB"/>
        </w:rPr>
        <w:t xml:space="preserve">segmentations </w:t>
      </w:r>
      <w:r w:rsidR="008862E5">
        <w:rPr>
          <w:rFonts w:eastAsia="Times New Roman" w:cs="Times New Roman"/>
          <w:lang w:eastAsia="en-GB"/>
        </w:rPr>
        <w:t xml:space="preserve">(thin line) </w:t>
      </w:r>
      <w:r w:rsidR="00687975">
        <w:rPr>
          <w:rFonts w:eastAsia="Times New Roman" w:cs="Times New Roman"/>
          <w:lang w:eastAsia="en-GB"/>
        </w:rPr>
        <w:t xml:space="preserve">for the 5 typical days </w:t>
      </w:r>
      <w:r w:rsidRPr="00C02633">
        <w:rPr>
          <w:rFonts w:eastAsia="Times New Roman" w:cs="Times New Roman"/>
          <w:lang w:eastAsia="en-GB"/>
        </w:rPr>
        <w:t>and duration curves.</w:t>
      </w:r>
    </w:p>
    <w:p w14:paraId="77E0DECE" w14:textId="08D06A25" w:rsidR="003B4DBF" w:rsidRDefault="003B4DBF" w:rsidP="00C02633">
      <w:pPr>
        <w:autoSpaceDE w:val="0"/>
        <w:autoSpaceDN w:val="0"/>
        <w:adjustRightInd w:val="0"/>
        <w:spacing w:after="0" w:line="240" w:lineRule="auto"/>
        <w:rPr>
          <w:rFonts w:eastAsia="Times New Roman" w:cs="Times New Roman"/>
          <w:lang w:eastAsia="en-GB"/>
        </w:rPr>
      </w:pPr>
    </w:p>
    <w:p w14:paraId="3E84B0BC" w14:textId="1F449539" w:rsidR="003B4DBF" w:rsidRDefault="003B4DBF" w:rsidP="003B4DBF">
      <w:pPr>
        <w:autoSpaceDE w:val="0"/>
        <w:autoSpaceDN w:val="0"/>
        <w:adjustRightInd w:val="0"/>
        <w:spacing w:after="0" w:line="240" w:lineRule="auto"/>
        <w:jc w:val="both"/>
        <w:rPr>
          <w:rFonts w:eastAsia="Times New Roman" w:cs="Times New Roman"/>
          <w:lang w:eastAsia="en-GB"/>
        </w:rPr>
      </w:pPr>
      <w:r>
        <w:rPr>
          <w:rFonts w:eastAsia="Times New Roman" w:cs="Times New Roman"/>
          <w:lang w:eastAsia="en-GB"/>
        </w:rPr>
        <w:t>The same findings can be deduced from the segmentation of the heat profiles as all present similar tendencies. The only significant difference is the range between the minimum and maximum values reached in a single day (e.g. 2000-2800 kW, 1000-2000 kW, 700-1700 kW, etc.).</w:t>
      </w:r>
      <w:r w:rsidR="005D2B13">
        <w:rPr>
          <w:rFonts w:eastAsia="Times New Roman" w:cs="Times New Roman"/>
          <w:lang w:eastAsia="en-GB"/>
        </w:rPr>
        <w:t xml:space="preserve"> These differences are correlated to changes of the outer temperature and are thus seasonal variations. Heat storage from low-demand to high-demand days is not feasible, but may be implemented, if responsive enough, on single days.  </w:t>
      </w:r>
      <w:r>
        <w:rPr>
          <w:rFonts w:eastAsia="Times New Roman" w:cs="Times New Roman"/>
          <w:lang w:eastAsia="en-GB"/>
        </w:rPr>
        <w:t xml:space="preserve"> </w:t>
      </w:r>
    </w:p>
    <w:p w14:paraId="251D798F" w14:textId="77777777" w:rsidR="0069026C" w:rsidRDefault="0069026C" w:rsidP="003B4DBF">
      <w:pPr>
        <w:autoSpaceDE w:val="0"/>
        <w:autoSpaceDN w:val="0"/>
        <w:adjustRightInd w:val="0"/>
        <w:spacing w:after="0" w:line="240" w:lineRule="auto"/>
        <w:jc w:val="both"/>
        <w:rPr>
          <w:rFonts w:eastAsia="Times New Roman" w:cs="Times New Roman"/>
          <w:lang w:eastAsia="en-GB"/>
        </w:rPr>
      </w:pPr>
    </w:p>
    <w:p w14:paraId="0255FBA7" w14:textId="3915710D" w:rsidR="002F4F3B" w:rsidRPr="002F4F3B" w:rsidRDefault="002F4F3B" w:rsidP="002F4F3B">
      <w:pPr>
        <w:jc w:val="both"/>
      </w:pPr>
      <w:r w:rsidRPr="00C02633">
        <w:rPr>
          <w:rFonts w:eastAsia="Times New Roman" w:cs="Times New Roman"/>
          <w:lang w:eastAsia="en-GB"/>
        </w:rPr>
        <w:t xml:space="preserve">A data clustering was applied </w:t>
      </w:r>
      <w:r>
        <w:rPr>
          <w:rFonts w:eastAsia="Times New Roman" w:cs="Times New Roman"/>
          <w:lang w:eastAsia="en-GB"/>
        </w:rPr>
        <w:t>o</w:t>
      </w:r>
      <w:r w:rsidRPr="00C02633">
        <w:rPr>
          <w:rFonts w:eastAsia="Times New Roman" w:cs="Times New Roman"/>
          <w:lang w:eastAsia="en-GB"/>
        </w:rPr>
        <w:t xml:space="preserve">n the </w:t>
      </w:r>
      <w:r w:rsidRPr="00C02633">
        <w:rPr>
          <w:rFonts w:eastAsia="Times New Roman" w:cs="Times New Roman"/>
          <w:i/>
          <w:lang w:eastAsia="en-GB"/>
        </w:rPr>
        <w:t xml:space="preserve">total power </w:t>
      </w:r>
      <w:r>
        <w:rPr>
          <w:rFonts w:eastAsia="Times New Roman" w:cs="Times New Roman"/>
          <w:i/>
          <w:lang w:eastAsia="en-GB"/>
        </w:rPr>
        <w:t xml:space="preserve">demand </w:t>
      </w:r>
      <w:r w:rsidRPr="00C02633">
        <w:rPr>
          <w:rFonts w:eastAsia="Times New Roman" w:cs="Times New Roman"/>
          <w:i/>
          <w:lang w:eastAsia="en-GB"/>
        </w:rPr>
        <w:t xml:space="preserve">and </w:t>
      </w:r>
      <w:r>
        <w:rPr>
          <w:rFonts w:eastAsia="Times New Roman" w:cs="Times New Roman"/>
          <w:i/>
          <w:lang w:eastAsia="en-GB"/>
        </w:rPr>
        <w:t>exergy destruction</w:t>
      </w:r>
      <w:r w:rsidRPr="002F4F3B">
        <w:rPr>
          <w:rFonts w:eastAsia="Times New Roman" w:cs="Times New Roman"/>
          <w:lang w:eastAsia="en-GB"/>
        </w:rPr>
        <w:t xml:space="preserve">, </w:t>
      </w:r>
      <w:r>
        <w:rPr>
          <w:rFonts w:eastAsia="Times New Roman" w:cs="Times New Roman"/>
          <w:lang w:eastAsia="en-GB"/>
        </w:rPr>
        <w:t xml:space="preserve">following the same approach as above. The optimum number of clusters is only 2, which shows the direct relation </w:t>
      </w:r>
      <w:r>
        <w:rPr>
          <w:rFonts w:eastAsia="Times New Roman" w:cs="Times New Roman"/>
          <w:lang w:eastAsia="en-GB"/>
        </w:rPr>
        <w:lastRenderedPageBreak/>
        <w:t xml:space="preserve">between the power consumption and exergy destruction, and, consequently, the weak relation with the heating needs. </w:t>
      </w:r>
      <w:r w:rsidR="00354D3D">
        <w:rPr>
          <w:rFonts w:eastAsia="Times New Roman" w:cs="Times New Roman"/>
          <w:lang w:eastAsia="en-GB"/>
        </w:rPr>
        <w:t xml:space="preserve">This result is as expected, since the engines and subsequent components are responsible for the largest </w:t>
      </w:r>
      <w:proofErr w:type="spellStart"/>
      <w:r w:rsidR="00354D3D">
        <w:rPr>
          <w:rFonts w:eastAsia="Times New Roman" w:cs="Times New Roman"/>
          <w:lang w:eastAsia="en-GB"/>
        </w:rPr>
        <w:t>irreversibilities</w:t>
      </w:r>
      <w:proofErr w:type="spellEnd"/>
      <w:r w:rsidR="00354D3D">
        <w:rPr>
          <w:rFonts w:eastAsia="Times New Roman" w:cs="Times New Roman"/>
          <w:lang w:eastAsia="en-GB"/>
        </w:rPr>
        <w:t xml:space="preserve"> in the system. High accuracy of the clustering for even such a small number of typical days is reached, as shown, for instance, with the relative load differences (</w:t>
      </w:r>
      <w:r w:rsidR="00354D3D">
        <w:rPr>
          <w:sz w:val="20"/>
        </w:rPr>
        <w:t>ΔMLDC</w:t>
      </w:r>
      <w:r w:rsidR="00354D3D">
        <w:rPr>
          <w:rFonts w:eastAsia="Times New Roman" w:cs="Times New Roman"/>
          <w:lang w:eastAsia="en-GB"/>
        </w:rPr>
        <w:t>) are 0.18 for both power and exergy. A further segmentation of these two typical days shows that these two variables follow the same trend in both regular and extreme conditions</w:t>
      </w:r>
      <w:r w:rsidR="0069026C">
        <w:rPr>
          <w:rFonts w:eastAsia="Times New Roman" w:cs="Times New Roman"/>
          <w:lang w:eastAsia="en-GB"/>
        </w:rPr>
        <w:t xml:space="preserve">. The data clustering shows that, </w:t>
      </w:r>
      <w:r w:rsidR="00C13E81">
        <w:rPr>
          <w:rFonts w:eastAsia="Times New Roman" w:cs="Times New Roman"/>
          <w:lang w:eastAsia="en-GB"/>
        </w:rPr>
        <w:t xml:space="preserve">for ship energy systems, </w:t>
      </w:r>
      <w:r w:rsidR="0069026C">
        <w:rPr>
          <w:rFonts w:eastAsia="Times New Roman" w:cs="Times New Roman"/>
          <w:lang w:eastAsia="en-GB"/>
        </w:rPr>
        <w:t>it is critical to reduce the power demand or to improve the power generation system</w:t>
      </w:r>
      <w:r w:rsidR="00C13E81">
        <w:rPr>
          <w:rFonts w:eastAsia="Times New Roman" w:cs="Times New Roman"/>
          <w:lang w:eastAsia="en-GB"/>
        </w:rPr>
        <w:t xml:space="preserve"> for enhancing the system performance</w:t>
      </w:r>
      <w:r w:rsidR="0069026C">
        <w:rPr>
          <w:rFonts w:eastAsia="Times New Roman" w:cs="Times New Roman"/>
          <w:lang w:eastAsia="en-GB"/>
        </w:rPr>
        <w:t>.</w:t>
      </w:r>
      <w:r w:rsidR="00C13E81">
        <w:rPr>
          <w:rFonts w:eastAsia="Times New Roman" w:cs="Times New Roman"/>
          <w:lang w:eastAsia="en-GB"/>
        </w:rPr>
        <w:t xml:space="preserve"> Such findings are valid for all types of operation days. </w:t>
      </w:r>
      <w:r w:rsidR="0069026C">
        <w:rPr>
          <w:rFonts w:eastAsia="Times New Roman" w:cs="Times New Roman"/>
          <w:lang w:eastAsia="en-GB"/>
        </w:rPr>
        <w:t xml:space="preserve"> </w:t>
      </w:r>
    </w:p>
    <w:p w14:paraId="11303B0C" w14:textId="77777777" w:rsidR="002F4F3B" w:rsidRDefault="002F4F3B" w:rsidP="003B4DBF">
      <w:pPr>
        <w:autoSpaceDE w:val="0"/>
        <w:autoSpaceDN w:val="0"/>
        <w:adjustRightInd w:val="0"/>
        <w:spacing w:after="0" w:line="240" w:lineRule="auto"/>
        <w:jc w:val="both"/>
        <w:rPr>
          <w:rFonts w:eastAsia="Times New Roman" w:cs="Times New Roman"/>
          <w:lang w:eastAsia="en-GB"/>
        </w:rPr>
      </w:pPr>
    </w:p>
    <w:p w14:paraId="4B504EBC" w14:textId="62E94D73" w:rsidR="002F4F3B" w:rsidRDefault="002F4F3B" w:rsidP="003B4DBF">
      <w:pPr>
        <w:autoSpaceDE w:val="0"/>
        <w:autoSpaceDN w:val="0"/>
        <w:adjustRightInd w:val="0"/>
        <w:spacing w:after="0" w:line="240" w:lineRule="auto"/>
        <w:jc w:val="both"/>
        <w:rPr>
          <w:rFonts w:eastAsia="Times New Roman" w:cs="Times New Roman"/>
          <w:lang w:eastAsia="en-GB"/>
        </w:rPr>
      </w:pPr>
    </w:p>
    <w:p w14:paraId="2B4D15BC" w14:textId="2322F88B" w:rsidR="002F4F3B" w:rsidRDefault="002F4F3B" w:rsidP="003B4DBF">
      <w:pPr>
        <w:autoSpaceDE w:val="0"/>
        <w:autoSpaceDN w:val="0"/>
        <w:adjustRightInd w:val="0"/>
        <w:spacing w:after="0" w:line="240" w:lineRule="auto"/>
        <w:jc w:val="both"/>
        <w:rPr>
          <w:rFonts w:eastAsia="Times New Roman" w:cs="Times New Roman"/>
          <w:lang w:eastAsia="en-GB"/>
        </w:rPr>
      </w:pPr>
    </w:p>
    <w:p w14:paraId="0035CB08" w14:textId="2ABAB3C5" w:rsidR="006978E7" w:rsidRDefault="006978E7" w:rsidP="003B4DBF">
      <w:pPr>
        <w:autoSpaceDE w:val="0"/>
        <w:autoSpaceDN w:val="0"/>
        <w:adjustRightInd w:val="0"/>
        <w:spacing w:after="0" w:line="240" w:lineRule="auto"/>
        <w:jc w:val="both"/>
        <w:rPr>
          <w:rFonts w:eastAsia="Times New Roman" w:cs="Times New Roman"/>
          <w:lang w:eastAsia="en-GB"/>
        </w:rPr>
      </w:pPr>
    </w:p>
    <w:p w14:paraId="0695E600" w14:textId="38F59A45" w:rsidR="006978E7" w:rsidRPr="00C02633" w:rsidRDefault="006978E7" w:rsidP="006978E7">
      <w:pPr>
        <w:autoSpaceDE w:val="0"/>
        <w:autoSpaceDN w:val="0"/>
        <w:adjustRightInd w:val="0"/>
        <w:spacing w:after="0" w:line="240" w:lineRule="auto"/>
        <w:jc w:val="center"/>
        <w:rPr>
          <w:rFonts w:eastAsia="Times New Roman" w:cs="Times New Roman"/>
          <w:lang w:eastAsia="en-GB"/>
        </w:rPr>
      </w:pPr>
      <w:r>
        <w:rPr>
          <w:rFonts w:eastAsia="Times New Roman" w:cs="Times New Roman"/>
          <w:noProof/>
          <w:lang w:eastAsia="en-GB"/>
        </w:rPr>
        <w:drawing>
          <wp:inline distT="0" distB="0" distL="0" distR="0" wp14:anchorId="55F0B38F" wp14:editId="7A8F2043">
            <wp:extent cx="2700000" cy="20213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exergy_exergy_hdpldc.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r>
        <w:rPr>
          <w:rFonts w:eastAsia="Times New Roman" w:cs="Times New Roman"/>
          <w:noProof/>
          <w:lang w:eastAsia="en-GB"/>
        </w:rPr>
        <w:drawing>
          <wp:inline distT="0" distB="0" distL="0" distR="0" wp14:anchorId="19BEB88A" wp14:editId="1F101A79">
            <wp:extent cx="2700000" cy="20213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exergy_segmentation2.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p>
    <w:p w14:paraId="26422000" w14:textId="6A9BC90C" w:rsidR="002F4F3B" w:rsidRPr="00C02633" w:rsidRDefault="002F4F3B" w:rsidP="00354D3D">
      <w:pPr>
        <w:autoSpaceDE w:val="0"/>
        <w:autoSpaceDN w:val="0"/>
        <w:adjustRightInd w:val="0"/>
        <w:spacing w:after="0" w:line="240" w:lineRule="auto"/>
        <w:jc w:val="both"/>
        <w:rPr>
          <w:rFonts w:eastAsia="Times New Roman" w:cs="Times New Roman"/>
          <w:lang w:eastAsia="en-GB"/>
        </w:rPr>
      </w:pPr>
      <w:r w:rsidRPr="00C02633">
        <w:rPr>
          <w:rFonts w:eastAsia="Times New Roman" w:cs="Times New Roman"/>
          <w:lang w:eastAsia="en-GB"/>
        </w:rPr>
        <w:t xml:space="preserve">Figure [number]: </w:t>
      </w:r>
      <w:r>
        <w:rPr>
          <w:rFonts w:eastAsia="Times New Roman" w:cs="Times New Roman"/>
          <w:lang w:eastAsia="en-GB"/>
        </w:rPr>
        <w:t>Exergy destruction</w:t>
      </w:r>
      <w:r w:rsidRPr="00C02633">
        <w:rPr>
          <w:rFonts w:eastAsia="Times New Roman" w:cs="Times New Roman"/>
          <w:lang w:eastAsia="en-GB"/>
        </w:rPr>
        <w:t xml:space="preserve"> </w:t>
      </w:r>
      <w:r>
        <w:rPr>
          <w:rFonts w:eastAsia="Times New Roman" w:cs="Times New Roman"/>
          <w:lang w:eastAsia="en-GB"/>
        </w:rPr>
        <w:t xml:space="preserve">profile and duration curve </w:t>
      </w:r>
      <w:r w:rsidRPr="00C02633">
        <w:rPr>
          <w:rFonts w:eastAsia="Times New Roman" w:cs="Times New Roman"/>
          <w:lang w:eastAsia="en-GB"/>
        </w:rPr>
        <w:t xml:space="preserve">(left),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w:t>
      </w:r>
      <w:r>
        <w:rPr>
          <w:rFonts w:eastAsia="Times New Roman" w:cs="Times New Roman"/>
          <w:lang w:eastAsia="en-GB"/>
        </w:rPr>
        <w:t>two</w:t>
      </w:r>
      <w:r w:rsidRPr="00C02633">
        <w:rPr>
          <w:rFonts w:eastAsia="Times New Roman" w:cs="Times New Roman"/>
          <w:lang w:eastAsia="en-GB"/>
        </w:rPr>
        <w:t xml:space="preserve"> typical days</w:t>
      </w:r>
      <w:r>
        <w:rPr>
          <w:rFonts w:eastAsia="Times New Roman" w:cs="Times New Roman"/>
          <w:lang w:eastAsia="en-GB"/>
        </w:rPr>
        <w:t xml:space="preserve"> (dark and clear blue)</w:t>
      </w:r>
      <w:r w:rsidRPr="00C02633">
        <w:rPr>
          <w:rFonts w:eastAsia="Times New Roman" w:cs="Times New Roman"/>
          <w:lang w:eastAsia="en-GB"/>
        </w:rPr>
        <w:t>.</w:t>
      </w:r>
      <w:r>
        <w:rPr>
          <w:rFonts w:eastAsia="Times New Roman" w:cs="Times New Roman"/>
          <w:lang w:eastAsia="en-GB"/>
        </w:rPr>
        <w:t xml:space="preserve"> Segmented power and exergy destruction profiles for the two typical days (right). </w:t>
      </w:r>
    </w:p>
    <w:p w14:paraId="66086CD2" w14:textId="77777777" w:rsidR="00C02633" w:rsidRPr="00C02633" w:rsidRDefault="00C02633" w:rsidP="00C02633">
      <w:pPr>
        <w:jc w:val="center"/>
      </w:pPr>
    </w:p>
    <w:sectPr w:rsidR="00C02633" w:rsidRPr="00C026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esco Baldi" w:date="2018-05-11T12:23:00Z" w:initials="FB">
    <w:p w14:paraId="37DE8317" w14:textId="0D73DC5F" w:rsidR="00A866A3" w:rsidRDefault="00A866A3">
      <w:pPr>
        <w:pStyle w:val="Textodecomentrio"/>
      </w:pPr>
      <w:r>
        <w:rPr>
          <w:rStyle w:val="Refdecomentrio"/>
        </w:rPr>
        <w:annotationRef/>
      </w:r>
      <w:r>
        <w:t>One more element of discussion.</w:t>
      </w:r>
    </w:p>
    <w:p w14:paraId="30D9D10D" w14:textId="2F359D77" w:rsidR="00A866A3" w:rsidRDefault="00A866A3">
      <w:pPr>
        <w:pStyle w:val="Textodecomentrio"/>
      </w:pPr>
    </w:p>
    <w:p w14:paraId="36E6AB7B" w14:textId="754E75B5" w:rsidR="00A866A3" w:rsidRDefault="00A866A3">
      <w:pPr>
        <w:pStyle w:val="Textodecomentrio"/>
      </w:pPr>
      <w:r>
        <w:t>The “typical day” approach is very convenient whenever one wants to retain the time-sequence of the different events. This is particularly convenient when any type of time-dependent technology (e.g. storages) is considered.</w:t>
      </w:r>
      <w:r>
        <w:br/>
      </w:r>
      <w:r>
        <w:br/>
        <w:t xml:space="preserve">However, when storage is NOT considered, then this type of description is probably excessively detailed, and there is no need of retaining the information about the typical days. </w:t>
      </w:r>
      <w:r>
        <w:br/>
      </w:r>
      <w:r>
        <w:br/>
        <w:t xml:space="preserve">In this sense, I think it would also make sense to present some time-independent clustering. This can be still done using (well, abusing) Samira’s tool, by simply having the cluster length equal to 1. </w:t>
      </w:r>
      <w:r>
        <w:br/>
      </w:r>
      <w:r>
        <w:br/>
        <w:t>In this case, we fall back to clusters that represent REFERENCE OPERATIONAL CONDITIONS rather than REFERENCE DAYS. And, probably, one can have a larger number of clusters (10-20), but with a much lower total number of scenarios (from 60 (=12*5) to 20</w:t>
      </w:r>
      <w:r>
        <w:br/>
      </w:r>
      <w:r>
        <w:br/>
        <w:t>What do you say?</w:t>
      </w:r>
    </w:p>
    <w:p w14:paraId="323CEA03" w14:textId="77777777" w:rsidR="00A866A3" w:rsidRDefault="00A866A3">
      <w:pPr>
        <w:pStyle w:val="Textodecomentrio"/>
      </w:pPr>
    </w:p>
  </w:comment>
  <w:comment w:id="1" w:author="Tuong-Van Nguyen" w:date="2018-05-11T12:47:00Z" w:initials="TVN">
    <w:p w14:paraId="57B8E146" w14:textId="77777777" w:rsidR="00C20606" w:rsidRDefault="007E4D23">
      <w:pPr>
        <w:pStyle w:val="Textodecomentrio"/>
      </w:pPr>
      <w:r>
        <w:rPr>
          <w:rStyle w:val="Refdecomentrio"/>
        </w:rPr>
        <w:annotationRef/>
      </w:r>
      <w:r w:rsidR="000D0130">
        <w:t>Partly agree/disagree</w:t>
      </w:r>
      <w:r>
        <w:t xml:space="preserve">. </w:t>
      </w:r>
      <w:r w:rsidR="00C20606">
        <w:t xml:space="preserve">I agree </w:t>
      </w:r>
      <w:r w:rsidR="00C20606">
        <w:t>i</w:t>
      </w:r>
      <w:r>
        <w:t xml:space="preserve">t is particularly convenient when storages are considered, but IMO it is also important when one wants to optimize the size of process components such as boilers </w:t>
      </w:r>
      <w:r w:rsidR="00C20606">
        <w:t xml:space="preserve">in retrofit/design </w:t>
      </w:r>
      <w:r>
        <w:t>and to discuss the da</w:t>
      </w:r>
      <w:r w:rsidR="00C20606">
        <w:t>ily/seasonal/</w:t>
      </w:r>
      <w:r w:rsidR="00C20606">
        <w:t>yearly oper</w:t>
      </w:r>
      <w:r w:rsidR="00C20606">
        <w:t>ation strategy.</w:t>
      </w:r>
      <w:r w:rsidR="00C20606">
        <w:t xml:space="preserve"> I would fully agree if the behavi</w:t>
      </w:r>
      <w:r w:rsidR="00C20606">
        <w:t>our of the ship w</w:t>
      </w:r>
      <w:r w:rsidR="00C20606">
        <w:t>ere</w:t>
      </w:r>
      <w:r w:rsidR="00C20606">
        <w:t xml:space="preserve"> not "cyclic</w:t>
      </w:r>
      <w:r w:rsidR="00C20606">
        <w:t>"</w:t>
      </w:r>
      <w:r w:rsidR="00C20606">
        <w:t xml:space="preserve">, as </w:t>
      </w:r>
      <w:r w:rsidR="00C20606">
        <w:t>the time-dependency on typical days would not be meaningful when trying to optimize the system.</w:t>
      </w:r>
      <w:r w:rsidR="00C20606">
        <w:t xml:space="preserve"> </w:t>
      </w:r>
    </w:p>
    <w:p w14:paraId="2B183045" w14:textId="0E572732" w:rsidR="007E4D23" w:rsidRDefault="00C20606">
      <w:pPr>
        <w:pStyle w:val="Textodecomentrio"/>
      </w:pPr>
      <w:r>
        <w:t>It would be interesting to see and compare the cluster quality when applying both approache</w:t>
      </w:r>
      <w:r>
        <w:t>s</w:t>
      </w:r>
      <w:r>
        <w:t>,</w:t>
      </w:r>
      <w:r>
        <w:t xml:space="preserve"> </w:t>
      </w:r>
      <w:r>
        <w:t xml:space="preserve">but </w:t>
      </w:r>
      <w:r>
        <w:t xml:space="preserve">I think that presenting a </w:t>
      </w:r>
      <w:proofErr w:type="spellStart"/>
      <w:r>
        <w:t>non time</w:t>
      </w:r>
      <w:proofErr w:type="spellEnd"/>
      <w:r>
        <w:t>-dependent clustering of this data is out of scope</w:t>
      </w:r>
      <w:r>
        <w:t xml:space="preserve">. </w:t>
      </w:r>
      <w:r>
        <w:t xml:space="preserve">At the end of the day, </w:t>
      </w:r>
      <w:r>
        <w:t>w</w:t>
      </w:r>
      <w:r>
        <w:t>e aim to present the analysis of the energy performance of the ship, and how it could be improved</w:t>
      </w:r>
      <w:r>
        <w:t xml:space="preserve"> wi</w:t>
      </w:r>
      <w:r>
        <w:t xml:space="preserve">th existing </w:t>
      </w:r>
      <w:r>
        <w:t>technologies</w:t>
      </w:r>
      <w:r>
        <w:t>.</w:t>
      </w:r>
      <w:r>
        <w:t xml:space="preserve"> </w:t>
      </w:r>
      <w:r>
        <w:t xml:space="preserve"> </w:t>
      </w:r>
      <w:r>
        <w:t xml:space="preserve"> </w:t>
      </w:r>
      <w:r>
        <w:t xml:space="preserve"> </w:t>
      </w:r>
      <w:r>
        <w:t xml:space="preserve"> </w:t>
      </w:r>
    </w:p>
  </w:comment>
  <w:comment w:id="3" w:author="Francesco Baldi" w:date="2018-05-11T10:55:00Z" w:initials="FB">
    <w:p w14:paraId="6287B5BC" w14:textId="08ADFFE0" w:rsidR="00135C7D" w:rsidRDefault="00135C7D">
      <w:pPr>
        <w:pStyle w:val="Textodecomentrio"/>
      </w:pPr>
      <w:r>
        <w:rPr>
          <w:rStyle w:val="Refdecomentrio"/>
        </w:rPr>
        <w:annotationRef/>
      </w:r>
      <w:r>
        <w:t xml:space="preserve">I think this might even be too detailed of a description. I’d almost just write something like “we applied the method proposed by </w:t>
      </w:r>
      <w:proofErr w:type="spellStart"/>
      <w:r>
        <w:t>Fazlollahi</w:t>
      </w:r>
      <w:proofErr w:type="spellEnd"/>
      <w:r>
        <w:t xml:space="preserve"> et al. based on the k-means clustering algorithm”, without going into the details of the criteria, that are certainly explained in the article</w:t>
      </w:r>
    </w:p>
  </w:comment>
  <w:comment w:id="4" w:author="Tuong-Van Nguyen" w:date="2018-05-11T12:26:00Z" w:initials="TVN">
    <w:p w14:paraId="2E598B5B" w14:textId="06073ECF" w:rsidR="00CE33BF" w:rsidRDefault="00CE33BF">
      <w:pPr>
        <w:pStyle w:val="Textodecomentrio"/>
      </w:pPr>
      <w:r>
        <w:rPr>
          <w:rStyle w:val="Refdecomentrio"/>
        </w:rPr>
        <w:annotationRef/>
      </w:r>
      <w:r w:rsidR="007E4D23">
        <w:rPr>
          <w:rStyle w:val="Refdecomentrio"/>
        </w:rPr>
        <w:t>Shortened.</w:t>
      </w:r>
    </w:p>
  </w:comment>
  <w:comment w:id="25" w:author="Francesco Baldi" w:date="2018-05-11T10:34:00Z" w:initials="FB">
    <w:p w14:paraId="328FDB18" w14:textId="5D0A3B1A" w:rsidR="00EB5519" w:rsidRDefault="00EB5519">
      <w:pPr>
        <w:pStyle w:val="Textodecomentrio"/>
      </w:pPr>
      <w:r>
        <w:rPr>
          <w:rStyle w:val="Refdecomentrio"/>
        </w:rPr>
        <w:annotationRef/>
      </w:r>
      <w:r>
        <w:t>I think we should provide the equations to calculate them, as we provide these values in the results</w:t>
      </w:r>
    </w:p>
  </w:comment>
  <w:comment w:id="26" w:author="Tuong-Van Nguyen" w:date="2018-05-11T12:29:00Z" w:initials="TVN">
    <w:p w14:paraId="5F01390E" w14:textId="2390FC43" w:rsidR="007E4D23" w:rsidRDefault="007E4D23">
      <w:pPr>
        <w:pStyle w:val="Textodecomentrio"/>
      </w:pPr>
      <w:r>
        <w:rPr>
          <w:rStyle w:val="Refdecomentrio"/>
        </w:rPr>
        <w:annotationRef/>
      </w:r>
      <w:r>
        <w:t>Partly disagree here. It is one full page of equations, and I think it is difficult to fully understand them without actually discussing how the clustering is performed (selection of the minimum number of clusters,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CEA03" w15:done="0"/>
  <w15:commentEx w15:paraId="6287B5BC" w15:done="0"/>
  <w15:commentEx w15:paraId="328FDB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A18"/>
    <w:multiLevelType w:val="multilevel"/>
    <w:tmpl w:val="3D2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F192D"/>
    <w:multiLevelType w:val="multilevel"/>
    <w:tmpl w:val="2D1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C1BC8"/>
    <w:multiLevelType w:val="multilevel"/>
    <w:tmpl w:val="181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6E191D"/>
    <w:multiLevelType w:val="multilevel"/>
    <w:tmpl w:val="513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o Baldi">
    <w15:presenceInfo w15:providerId="None" w15:userId="Francesco Bal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645"/>
    <w:rsid w:val="00041856"/>
    <w:rsid w:val="00052D4D"/>
    <w:rsid w:val="000D0130"/>
    <w:rsid w:val="00135C7D"/>
    <w:rsid w:val="002F4F3B"/>
    <w:rsid w:val="00354D3D"/>
    <w:rsid w:val="003A6335"/>
    <w:rsid w:val="003B4DBF"/>
    <w:rsid w:val="00437185"/>
    <w:rsid w:val="00472F31"/>
    <w:rsid w:val="005D2B13"/>
    <w:rsid w:val="00605F4E"/>
    <w:rsid w:val="00664280"/>
    <w:rsid w:val="00687975"/>
    <w:rsid w:val="0069026C"/>
    <w:rsid w:val="006978E7"/>
    <w:rsid w:val="00742268"/>
    <w:rsid w:val="00747CFF"/>
    <w:rsid w:val="007E3014"/>
    <w:rsid w:val="007E4D23"/>
    <w:rsid w:val="008862E5"/>
    <w:rsid w:val="009E5183"/>
    <w:rsid w:val="00A1586A"/>
    <w:rsid w:val="00A76645"/>
    <w:rsid w:val="00A866A3"/>
    <w:rsid w:val="00B479F0"/>
    <w:rsid w:val="00BF7E84"/>
    <w:rsid w:val="00C02633"/>
    <w:rsid w:val="00C13E81"/>
    <w:rsid w:val="00C20606"/>
    <w:rsid w:val="00CE33BF"/>
    <w:rsid w:val="00DF030A"/>
    <w:rsid w:val="00EB5519"/>
    <w:rsid w:val="00ED4B11"/>
    <w:rsid w:val="00FF6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acomgrade">
    <w:name w:val="Table Grid"/>
    <w:basedOn w:val="Tabelanormal"/>
    <w:uiPriority w:val="39"/>
    <w:rsid w:val="00BF7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EB5519"/>
    <w:rPr>
      <w:sz w:val="16"/>
      <w:szCs w:val="16"/>
    </w:rPr>
  </w:style>
  <w:style w:type="paragraph" w:styleId="Textodecomentrio">
    <w:name w:val="annotation text"/>
    <w:basedOn w:val="Normal"/>
    <w:link w:val="TextodecomentrioChar"/>
    <w:uiPriority w:val="99"/>
    <w:semiHidden/>
    <w:unhideWhenUsed/>
    <w:rsid w:val="00EB55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5519"/>
    <w:rPr>
      <w:sz w:val="20"/>
      <w:szCs w:val="20"/>
    </w:rPr>
  </w:style>
  <w:style w:type="paragraph" w:styleId="Assuntodocomentrio">
    <w:name w:val="annotation subject"/>
    <w:basedOn w:val="Textodecomentrio"/>
    <w:next w:val="Textodecomentrio"/>
    <w:link w:val="AssuntodocomentrioChar"/>
    <w:uiPriority w:val="99"/>
    <w:semiHidden/>
    <w:unhideWhenUsed/>
    <w:rsid w:val="00EB5519"/>
    <w:rPr>
      <w:b/>
      <w:bCs/>
    </w:rPr>
  </w:style>
  <w:style w:type="character" w:customStyle="1" w:styleId="AssuntodocomentrioChar">
    <w:name w:val="Assunto do comentário Char"/>
    <w:basedOn w:val="TextodecomentrioChar"/>
    <w:link w:val="Assuntodocomentrio"/>
    <w:uiPriority w:val="99"/>
    <w:semiHidden/>
    <w:rsid w:val="00EB5519"/>
    <w:rPr>
      <w:b/>
      <w:bCs/>
      <w:sz w:val="20"/>
      <w:szCs w:val="20"/>
    </w:rPr>
  </w:style>
  <w:style w:type="paragraph" w:styleId="Textodebalo">
    <w:name w:val="Balloon Text"/>
    <w:basedOn w:val="Normal"/>
    <w:link w:val="TextodebaloChar"/>
    <w:uiPriority w:val="99"/>
    <w:semiHidden/>
    <w:unhideWhenUsed/>
    <w:rsid w:val="00EB55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B5519"/>
    <w:rPr>
      <w:rFonts w:ascii="Segoe UI" w:hAnsi="Segoe UI" w:cs="Segoe UI"/>
      <w:sz w:val="18"/>
      <w:szCs w:val="18"/>
    </w:rPr>
  </w:style>
  <w:style w:type="paragraph" w:styleId="Reviso">
    <w:name w:val="Revision"/>
    <w:hidden/>
    <w:uiPriority w:val="99"/>
    <w:semiHidden/>
    <w:rsid w:val="007E4D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acomgrade">
    <w:name w:val="Table Grid"/>
    <w:basedOn w:val="Tabelanormal"/>
    <w:uiPriority w:val="39"/>
    <w:rsid w:val="00BF7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EB5519"/>
    <w:rPr>
      <w:sz w:val="16"/>
      <w:szCs w:val="16"/>
    </w:rPr>
  </w:style>
  <w:style w:type="paragraph" w:styleId="Textodecomentrio">
    <w:name w:val="annotation text"/>
    <w:basedOn w:val="Normal"/>
    <w:link w:val="TextodecomentrioChar"/>
    <w:uiPriority w:val="99"/>
    <w:semiHidden/>
    <w:unhideWhenUsed/>
    <w:rsid w:val="00EB55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5519"/>
    <w:rPr>
      <w:sz w:val="20"/>
      <w:szCs w:val="20"/>
    </w:rPr>
  </w:style>
  <w:style w:type="paragraph" w:styleId="Assuntodocomentrio">
    <w:name w:val="annotation subject"/>
    <w:basedOn w:val="Textodecomentrio"/>
    <w:next w:val="Textodecomentrio"/>
    <w:link w:val="AssuntodocomentrioChar"/>
    <w:uiPriority w:val="99"/>
    <w:semiHidden/>
    <w:unhideWhenUsed/>
    <w:rsid w:val="00EB5519"/>
    <w:rPr>
      <w:b/>
      <w:bCs/>
    </w:rPr>
  </w:style>
  <w:style w:type="character" w:customStyle="1" w:styleId="AssuntodocomentrioChar">
    <w:name w:val="Assunto do comentário Char"/>
    <w:basedOn w:val="TextodecomentrioChar"/>
    <w:link w:val="Assuntodocomentrio"/>
    <w:uiPriority w:val="99"/>
    <w:semiHidden/>
    <w:rsid w:val="00EB5519"/>
    <w:rPr>
      <w:b/>
      <w:bCs/>
      <w:sz w:val="20"/>
      <w:szCs w:val="20"/>
    </w:rPr>
  </w:style>
  <w:style w:type="paragraph" w:styleId="Textodebalo">
    <w:name w:val="Balloon Text"/>
    <w:basedOn w:val="Normal"/>
    <w:link w:val="TextodebaloChar"/>
    <w:uiPriority w:val="99"/>
    <w:semiHidden/>
    <w:unhideWhenUsed/>
    <w:rsid w:val="00EB55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B5519"/>
    <w:rPr>
      <w:rFonts w:ascii="Segoe UI" w:hAnsi="Segoe UI" w:cs="Segoe UI"/>
      <w:sz w:val="18"/>
      <w:szCs w:val="18"/>
    </w:rPr>
  </w:style>
  <w:style w:type="paragraph" w:styleId="Reviso">
    <w:name w:val="Revision"/>
    <w:hidden/>
    <w:uiPriority w:val="99"/>
    <w:semiHidden/>
    <w:rsid w:val="007E4D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1399</Words>
  <Characters>7978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Tuong-Van Nguyen</dc:creator>
  <cp:lastModifiedBy>Tuong-Van Nguyen</cp:lastModifiedBy>
  <cp:revision>2</cp:revision>
  <dcterms:created xsi:type="dcterms:W3CDTF">2018-05-11T15:47:00Z</dcterms:created>
  <dcterms:modified xsi:type="dcterms:W3CDTF">2018-05-11T15:47:00Z</dcterms:modified>
</cp:coreProperties>
</file>